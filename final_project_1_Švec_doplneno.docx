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0EA33" w14:textId="77777777" w:rsidR="002A24F2" w:rsidRDefault="00000000">
      <w:pPr>
        <w:pStyle w:val="Nzev"/>
        <w:jc w:val="center"/>
      </w:pPr>
      <w:bookmarkStart w:id="0" w:name="_heading=h.gjdgxs" w:colFirst="0" w:colLast="0"/>
      <w:bookmarkEnd w:id="0"/>
      <w:r>
        <w:t xml:space="preserve">FINÁLNÍ PROJEKT </w:t>
      </w:r>
      <w:r>
        <w:br/>
        <w:t xml:space="preserve">   č.1</w:t>
      </w:r>
    </w:p>
    <w:p w14:paraId="2AD598B8" w14:textId="77777777" w:rsidR="002A24F2" w:rsidRDefault="002A24F2"/>
    <w:p w14:paraId="5F509DCA" w14:textId="77777777" w:rsidR="002A24F2" w:rsidRDefault="002A24F2"/>
    <w:p w14:paraId="32C22B25" w14:textId="77777777" w:rsidR="002A24F2" w:rsidRDefault="002A24F2"/>
    <w:p w14:paraId="5DFDFF55" w14:textId="77777777" w:rsidR="002A24F2" w:rsidRDefault="002A24F2"/>
    <w:p w14:paraId="7439585C" w14:textId="77777777" w:rsidR="002A24F2" w:rsidRDefault="002A24F2"/>
    <w:p w14:paraId="56FFC49F" w14:textId="77777777" w:rsidR="002A24F2" w:rsidRDefault="002A24F2"/>
    <w:p w14:paraId="2D26E3B3" w14:textId="77777777" w:rsidR="002A24F2" w:rsidRDefault="002A24F2"/>
    <w:p w14:paraId="47FA1EFF" w14:textId="77777777" w:rsidR="002A24F2" w:rsidRDefault="002A24F2"/>
    <w:p w14:paraId="6183F5BA" w14:textId="77777777" w:rsidR="002A24F2" w:rsidRDefault="002A24F2"/>
    <w:p w14:paraId="1E76B94A" w14:textId="77777777" w:rsidR="002A24F2" w:rsidRDefault="002A24F2"/>
    <w:p w14:paraId="4BAF01C2" w14:textId="77777777" w:rsidR="002A24F2" w:rsidRDefault="002A24F2"/>
    <w:p w14:paraId="13E339F5" w14:textId="77777777" w:rsidR="002A24F2" w:rsidRDefault="002A24F2"/>
    <w:p w14:paraId="0F33349D" w14:textId="77777777" w:rsidR="002A24F2" w:rsidRDefault="002A24F2"/>
    <w:p w14:paraId="3A761EE3" w14:textId="77777777" w:rsidR="002A24F2" w:rsidRDefault="00000000">
      <w:r>
        <w:rPr>
          <w:noProof/>
        </w:rPr>
        <w:drawing>
          <wp:inline distT="114300" distB="114300" distL="114300" distR="114300" wp14:anchorId="20BCA24E" wp14:editId="7FAB435A">
            <wp:extent cx="5731200" cy="1536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BB89D" w14:textId="77777777" w:rsidR="002A24F2" w:rsidRDefault="002A24F2"/>
    <w:p w14:paraId="6B364A2E" w14:textId="77777777" w:rsidR="002A24F2" w:rsidRDefault="002A24F2"/>
    <w:p w14:paraId="1CC8BD2D" w14:textId="77777777" w:rsidR="002A24F2" w:rsidRDefault="002A24F2"/>
    <w:p w14:paraId="5C0E2191" w14:textId="77777777" w:rsidR="002A24F2" w:rsidRDefault="002A24F2"/>
    <w:p w14:paraId="252A96B0" w14:textId="77777777" w:rsidR="002A24F2" w:rsidRDefault="002A24F2"/>
    <w:p w14:paraId="6DE39DB3" w14:textId="77777777" w:rsidR="002A24F2" w:rsidRDefault="002A24F2"/>
    <w:p w14:paraId="5025CBF8" w14:textId="77777777" w:rsidR="002A24F2" w:rsidRDefault="002A24F2"/>
    <w:p w14:paraId="550ED151" w14:textId="77777777" w:rsidR="002A24F2" w:rsidRDefault="002A24F2"/>
    <w:p w14:paraId="348103AB" w14:textId="77777777" w:rsidR="002A24F2" w:rsidRDefault="002A24F2"/>
    <w:p w14:paraId="54767888" w14:textId="77777777" w:rsidR="002A24F2" w:rsidRDefault="002A24F2"/>
    <w:p w14:paraId="5FFAE933" w14:textId="77777777" w:rsidR="002A24F2" w:rsidRDefault="002A24F2"/>
    <w:p w14:paraId="37D123AB" w14:textId="77777777" w:rsidR="002A24F2" w:rsidRDefault="002A24F2"/>
    <w:p w14:paraId="6D521E4D" w14:textId="77777777" w:rsidR="002A24F2" w:rsidRDefault="002A24F2"/>
    <w:p w14:paraId="02615F3F" w14:textId="77777777" w:rsidR="002A24F2" w:rsidRDefault="002A24F2"/>
    <w:p w14:paraId="6C8F9D52" w14:textId="77777777" w:rsidR="002A24F2" w:rsidRDefault="002A24F2"/>
    <w:p w14:paraId="5C933DCA" w14:textId="77777777" w:rsidR="002A24F2" w:rsidRDefault="002A24F2"/>
    <w:p w14:paraId="17B647A0" w14:textId="77777777" w:rsidR="002A24F2" w:rsidRDefault="002A24F2"/>
    <w:p w14:paraId="46E6856A" w14:textId="77777777" w:rsidR="002A24F2" w:rsidRDefault="00000000">
      <w:r>
        <w:t>Autor:</w:t>
      </w:r>
      <w:sdt>
        <w:sdtPr>
          <w:tag w:val="goog_rdk_0"/>
          <w:id w:val="1556358919"/>
        </w:sdtPr>
        <w:sdtContent>
          <w:ins w:id="1" w:author="Pavel Švec" w:date="2024-08-02T12:29:00Z">
            <w:r>
              <w:t xml:space="preserve"> Pavel Švec</w:t>
            </w:r>
          </w:ins>
        </w:sdtContent>
      </w:sdt>
    </w:p>
    <w:p w14:paraId="14990781" w14:textId="77777777" w:rsidR="002A24F2" w:rsidRDefault="00000000">
      <w:proofErr w:type="spellStart"/>
      <w:r>
        <w:t>Datum</w:t>
      </w:r>
      <w:proofErr w:type="spellEnd"/>
      <w:r>
        <w:t>:</w:t>
      </w:r>
      <w:sdt>
        <w:sdtPr>
          <w:tag w:val="goog_rdk_1"/>
          <w:id w:val="-1975132377"/>
        </w:sdtPr>
        <w:sdtContent>
          <w:ins w:id="2" w:author="Pavel Švec" w:date="2024-08-02T12:29:00Z">
            <w:r>
              <w:t xml:space="preserve"> 2.8.2024</w:t>
            </w:r>
          </w:ins>
        </w:sdtContent>
      </w:sdt>
    </w:p>
    <w:p w14:paraId="4DC1AB17" w14:textId="77777777" w:rsidR="002A24F2" w:rsidRDefault="002A24F2"/>
    <w:p w14:paraId="19CD7949" w14:textId="77777777" w:rsidR="002A24F2" w:rsidRDefault="002A24F2"/>
    <w:p w14:paraId="7AB29685" w14:textId="77777777" w:rsidR="002A24F2" w:rsidRDefault="00000000">
      <w:r>
        <w:lastRenderedPageBreak/>
        <w:t>OBSAH</w:t>
      </w:r>
    </w:p>
    <w:p w14:paraId="30456494" w14:textId="77777777" w:rsidR="002A24F2" w:rsidRDefault="002A24F2"/>
    <w:sdt>
      <w:sdtPr>
        <w:id w:val="1237817642"/>
        <w:docPartObj>
          <w:docPartGallery w:val="Table of Contents"/>
          <w:docPartUnique/>
        </w:docPartObj>
      </w:sdtPr>
      <w:sdtContent>
        <w:p w14:paraId="713049C5" w14:textId="77777777" w:rsidR="002A24F2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>HYPERLINK \l "_heading=h.30j0zll" \h</w:instrText>
          </w:r>
          <w:r>
            <w:fldChar w:fldCharType="separate"/>
          </w:r>
          <w:r>
            <w:rPr>
              <w:b/>
              <w:color w:val="000000"/>
            </w:rPr>
            <w:t>ZADÁNÍ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fldChar w:fldCharType="end"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48AF9C2" w14:textId="77777777" w:rsidR="002A24F2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>HYPERLINK \l "_heading=h.2et92p0" \h</w:instrText>
          </w:r>
          <w:r>
            <w:fldChar w:fldCharType="separate"/>
          </w:r>
          <w:r>
            <w:rPr>
              <w:b/>
              <w:color w:val="000000"/>
            </w:rPr>
            <w:t>TESTOVACÍ SCÉNÁŘE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fldChar w:fldCharType="end"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429C7698" w14:textId="77777777" w:rsidR="002A24F2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>HYPERLINK \l "_heading=h.tyjcwt" \h</w:instrText>
          </w:r>
          <w:r>
            <w:fldChar w:fldCharType="separate"/>
          </w:r>
          <w:r>
            <w:rPr>
              <w:b/>
              <w:color w:val="000000"/>
            </w:rPr>
            <w:t>EXEKUCE  TESTŮ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fldChar w:fldCharType="end"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077E8D5F" w14:textId="77777777" w:rsidR="002A24F2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>HYPERLINK \l "_heading=h.3dy6vkm" \h</w:instrText>
          </w:r>
          <w:r>
            <w:fldChar w:fldCharType="separate"/>
          </w:r>
          <w:r>
            <w:rPr>
              <w:b/>
              <w:color w:val="000000"/>
            </w:rPr>
            <w:t>BUG REPORT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fldChar w:fldCharType="end"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1D023B6C" w14:textId="77777777" w:rsidR="002A24F2" w:rsidRDefault="002A24F2"/>
    <w:p w14:paraId="79AE63C4" w14:textId="77777777" w:rsidR="002A24F2" w:rsidRDefault="002A24F2"/>
    <w:p w14:paraId="3236459F" w14:textId="77777777" w:rsidR="002A24F2" w:rsidRDefault="002A24F2"/>
    <w:p w14:paraId="6719C27F" w14:textId="77777777" w:rsidR="002A24F2" w:rsidRDefault="002A24F2"/>
    <w:p w14:paraId="624764E4" w14:textId="77777777" w:rsidR="002A24F2" w:rsidRDefault="002A24F2"/>
    <w:p w14:paraId="67F6681A" w14:textId="77777777" w:rsidR="002A24F2" w:rsidRDefault="002A24F2"/>
    <w:p w14:paraId="73048F26" w14:textId="77777777" w:rsidR="002A24F2" w:rsidRDefault="002A24F2"/>
    <w:p w14:paraId="10F49F9E" w14:textId="77777777" w:rsidR="002A24F2" w:rsidRDefault="002A24F2"/>
    <w:p w14:paraId="139C18CA" w14:textId="77777777" w:rsidR="002A24F2" w:rsidRDefault="002A24F2"/>
    <w:p w14:paraId="666FAD2F" w14:textId="77777777" w:rsidR="002A24F2" w:rsidRDefault="002A24F2"/>
    <w:p w14:paraId="6553DFEE" w14:textId="77777777" w:rsidR="002A24F2" w:rsidRDefault="002A24F2"/>
    <w:p w14:paraId="5DC290F7" w14:textId="77777777" w:rsidR="002A24F2" w:rsidRDefault="002A24F2"/>
    <w:p w14:paraId="0C4035F7" w14:textId="77777777" w:rsidR="002A24F2" w:rsidRDefault="002A24F2"/>
    <w:p w14:paraId="1662FD3B" w14:textId="77777777" w:rsidR="002A24F2" w:rsidRDefault="002A24F2"/>
    <w:p w14:paraId="6E997242" w14:textId="77777777" w:rsidR="002A24F2" w:rsidRDefault="002A24F2"/>
    <w:p w14:paraId="0FC1462A" w14:textId="77777777" w:rsidR="002A24F2" w:rsidRDefault="002A24F2"/>
    <w:p w14:paraId="04AD7A39" w14:textId="77777777" w:rsidR="002A24F2" w:rsidRDefault="00000000">
      <w:r>
        <w:br w:type="page"/>
      </w:r>
    </w:p>
    <w:p w14:paraId="0E36A2B2" w14:textId="77777777" w:rsidR="002A24F2" w:rsidRDefault="00000000">
      <w:pPr>
        <w:pStyle w:val="Nadpis1"/>
      </w:pPr>
      <w:bookmarkStart w:id="3" w:name="_heading=h.30j0zll" w:colFirst="0" w:colLast="0"/>
      <w:bookmarkEnd w:id="3"/>
      <w:r>
        <w:lastRenderedPageBreak/>
        <w:t>ZADÁNÍ</w:t>
      </w:r>
    </w:p>
    <w:p w14:paraId="610C2CCD" w14:textId="77777777" w:rsidR="002A24F2" w:rsidRDefault="00000000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Cílem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finálního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projektu je </w:t>
      </w:r>
      <w:proofErr w:type="spellStart"/>
      <w:r>
        <w:rPr>
          <w:rFonts w:ascii="Roboto" w:eastAsia="Roboto" w:hAnsi="Roboto" w:cs="Roboto"/>
          <w:sz w:val="24"/>
          <w:szCs w:val="24"/>
        </w:rPr>
        <w:t>otestovat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funkčnost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aplikace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která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slouží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k </w:t>
      </w:r>
      <w:proofErr w:type="spellStart"/>
      <w:r>
        <w:rPr>
          <w:rFonts w:ascii="Roboto" w:eastAsia="Roboto" w:hAnsi="Roboto" w:cs="Roboto"/>
          <w:sz w:val="24"/>
          <w:szCs w:val="24"/>
        </w:rPr>
        <w:t>manipulaci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 </w:t>
      </w:r>
      <w:proofErr w:type="spellStart"/>
      <w:r>
        <w:rPr>
          <w:rFonts w:ascii="Roboto" w:eastAsia="Roboto" w:hAnsi="Roboto" w:cs="Roboto"/>
          <w:sz w:val="24"/>
          <w:szCs w:val="24"/>
        </w:rPr>
        <w:t>daty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 </w:t>
      </w:r>
      <w:proofErr w:type="spellStart"/>
      <w:r>
        <w:rPr>
          <w:rFonts w:ascii="Roboto" w:eastAsia="Roboto" w:hAnsi="Roboto" w:cs="Roboto"/>
          <w:sz w:val="24"/>
          <w:szCs w:val="24"/>
        </w:rPr>
        <w:t>studentech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  <w:proofErr w:type="spellStart"/>
      <w:r>
        <w:rPr>
          <w:rFonts w:ascii="Roboto" w:eastAsia="Roboto" w:hAnsi="Roboto" w:cs="Roboto"/>
          <w:sz w:val="24"/>
          <w:szCs w:val="24"/>
        </w:rPr>
        <w:t>Aplikace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má rozhraní REST-API, </w:t>
      </w:r>
      <w:proofErr w:type="spellStart"/>
      <w:r>
        <w:rPr>
          <w:rFonts w:ascii="Roboto" w:eastAsia="Roboto" w:hAnsi="Roboto" w:cs="Roboto"/>
          <w:sz w:val="24"/>
          <w:szCs w:val="24"/>
        </w:rPr>
        <w:t>které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umožňuje </w:t>
      </w:r>
      <w:proofErr w:type="spellStart"/>
      <w:r>
        <w:rPr>
          <w:rFonts w:ascii="Roboto" w:eastAsia="Roboto" w:hAnsi="Roboto" w:cs="Roboto"/>
          <w:sz w:val="24"/>
          <w:szCs w:val="24"/>
        </w:rPr>
        <w:t>vytvoření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smazání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sz w:val="24"/>
          <w:szCs w:val="24"/>
        </w:rPr>
        <w:t>získání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dat</w:t>
      </w:r>
      <w:proofErr w:type="spellEnd"/>
      <w:r>
        <w:rPr>
          <w:rFonts w:ascii="Roboto" w:eastAsia="Roboto" w:hAnsi="Roboto" w:cs="Roboto"/>
          <w:sz w:val="24"/>
          <w:szCs w:val="24"/>
        </w:rPr>
        <w:t>..</w:t>
      </w:r>
      <w:r>
        <w:rPr>
          <w:rFonts w:ascii="Roboto" w:eastAsia="Roboto" w:hAnsi="Roboto" w:cs="Roboto"/>
          <w:sz w:val="24"/>
          <w:szCs w:val="24"/>
        </w:rPr>
        <w:br/>
      </w:r>
    </w:p>
    <w:p w14:paraId="2B1F9FC6" w14:textId="77777777" w:rsidR="002A24F2" w:rsidRDefault="00000000">
      <w:pPr>
        <w:pStyle w:val="Nadpis2"/>
      </w:pPr>
      <w:bookmarkStart w:id="4" w:name="_heading=h.1fob9te" w:colFirst="0" w:colLast="0"/>
      <w:bookmarkEnd w:id="4"/>
      <w:proofErr w:type="spellStart"/>
      <w:r>
        <w:t>Přístupové</w:t>
      </w:r>
      <w:proofErr w:type="spellEnd"/>
      <w:r>
        <w:t xml:space="preserve"> údaje:</w:t>
      </w:r>
    </w:p>
    <w:p w14:paraId="77412699" w14:textId="77777777" w:rsidR="002A24F2" w:rsidRDefault="002A24F2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PrChange w:id="5" w:author="Charlie Moravek" w:date="2024-08-04T16:33:00Z">
          <w:tblPr>
            <w:tblStyle w:val="a0"/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4514"/>
        <w:gridCol w:w="4515"/>
        <w:tblGridChange w:id="6">
          <w:tblGrid>
            <w:gridCol w:w="4514"/>
            <w:gridCol w:w="4514"/>
            <w:gridCol w:w="1"/>
          </w:tblGrid>
        </w:tblGridChange>
      </w:tblGrid>
      <w:tr w:rsidR="002A24F2" w14:paraId="42152E0D" w14:textId="77777777" w:rsidTr="002A24F2">
        <w:trPr>
          <w:trPrChange w:id="7" w:author="Charlie Moravek" w:date="2024-08-04T16:33:00Z">
            <w:trPr>
              <w:gridAfter w:val="0"/>
            </w:trPr>
          </w:trPrChange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" w:author="Charlie Moravek" w:date="2024-08-04T16:33:00Z">
              <w:tcPr>
                <w:tcW w:w="0" w:type="auto"/>
              </w:tcPr>
            </w:tcPrChange>
          </w:tcPr>
          <w:p w14:paraId="1972BA37" w14:textId="77777777" w:rsidR="002A24F2" w:rsidRDefault="00000000">
            <w:r>
              <w:t>Databáze</w:t>
            </w:r>
          </w:p>
        </w:tc>
        <w:sdt>
          <w:sdtPr>
            <w:tag w:val="goog_rdk_2"/>
            <w:id w:val="-838460646"/>
          </w:sdtPr>
          <w:sdtContent>
            <w:tc>
              <w:tcPr>
                <w:tcW w:w="4514" w:type="dxa"/>
                <w:shd w:val="clear" w:color="auto" w:fill="0000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PrChange w:id="9" w:author="Charlie Moravek" w:date="2024-08-04T16:33:00Z">
                  <w:tcPr>
                    <w:tcW w:w="0" w:type="auto"/>
                    <w:shd w:val="clear" w:color="auto" w:fill="auto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</w:tcPr>
                </w:tcPrChange>
              </w:tcPr>
              <w:sdt>
                <w:sdtPr>
                  <w:tag w:val="goog_rdk_5"/>
                  <w:id w:val="-1399748327"/>
                </w:sdtPr>
                <w:sdtContent>
                  <w:p w14:paraId="615E828E" w14:textId="77777777" w:rsidR="002A24F2" w:rsidRDefault="00000000">
                    <w:pPr>
                      <w:widowControl w:val="0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240" w:lineRule="auto"/>
                      <w:rPr>
                        <w:del w:id="10" w:author="Charlie Moravek" w:date="2024-08-04T16:32:00Z"/>
                        <w:rFonts w:ascii="Times New Roman" w:eastAsia="Times New Roman" w:hAnsi="Times New Roman" w:cs="Times New Roman"/>
                        <w:sz w:val="24"/>
                        <w:szCs w:val="24"/>
                        <w:highlight w:val="white"/>
                      </w:rPr>
                    </w:pPr>
                    <w:sdt>
                      <w:sdtPr>
                        <w:tag w:val="goog_rdk_4"/>
                        <w:id w:val="1307285611"/>
                      </w:sdtPr>
                      <w:sdtContent>
                        <w:del w:id="11" w:author="Charlie Moravek" w:date="2024-08-04T16:32:00Z">
                          <w:r>
                            <w:delText>database: qa_demo</w:delText>
                          </w:r>
                          <w:r>
                            <w:br/>
                            <w:delText>Host: aws.connect.psdb.cloud</w:delText>
                          </w:r>
                          <w:r>
                            <w:br/>
                            <w:delText>Username: im3s0o2b4w0lpcboxk0k</w:delText>
                          </w:r>
                        </w:del>
                      </w:sdtContent>
                    </w:sdt>
                  </w:p>
                </w:sdtContent>
              </w:sdt>
              <w:p w14:paraId="01C372BB" w14:textId="77777777" w:rsidR="002A24F2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sdt>
                  <w:sdtPr>
                    <w:tag w:val="goog_rdk_6"/>
                    <w:id w:val="-498280362"/>
                  </w:sdtPr>
                  <w:sdtContent>
                    <w:del w:id="12" w:author="Charlie Moravek" w:date="2024-08-04T16:32:00Z">
                      <w:r>
                        <w:delText>Password: pscale_pw_8Nc3bfP1t3ECEJm8cGPze47MegBUWQzgH7J8XsLghBi</w:delText>
                      </w:r>
                    </w:del>
                  </w:sdtContent>
                </w:sdt>
              </w:p>
            </w:tc>
          </w:sdtContent>
        </w:sdt>
      </w:tr>
      <w:tr w:rsidR="002A24F2" w14:paraId="7A1DE953" w14:textId="77777777" w:rsidTr="002A24F2">
        <w:trPr>
          <w:trPrChange w:id="13" w:author="Anonymous" w:date="2024-08-04T16:43:00Z">
            <w:trPr>
              <w:gridAfter w:val="0"/>
            </w:trPr>
          </w:trPrChange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" w:author="Anonymous" w:date="2024-08-04T16:43:00Z">
              <w:tcPr>
                <w:tcW w:w="0" w:type="auto"/>
              </w:tcPr>
            </w:tcPrChange>
          </w:tcPr>
          <w:p w14:paraId="41947274" w14:textId="77777777" w:rsidR="002A24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REST-API</w:t>
            </w:r>
          </w:p>
        </w:tc>
        <w:sdt>
          <w:sdtPr>
            <w:tag w:val="goog_rdk_7"/>
            <w:id w:val="248860873"/>
          </w:sdtPr>
          <w:sdtContent>
            <w:tc>
              <w:tcPr>
                <w:tcW w:w="4514" w:type="dxa"/>
                <w:shd w:val="clear" w:color="auto" w:fill="000000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PrChange w:id="15" w:author="Anonymous" w:date="2024-08-04T16:43:00Z">
                  <w:tcPr>
                    <w:tcW w:w="0" w:type="auto"/>
                    <w:shd w:val="clear" w:color="auto" w:fill="auto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</w:tcPr>
                </w:tcPrChange>
              </w:tcPr>
              <w:sdt>
                <w:sdtPr>
                  <w:tag w:val="goog_rdk_12"/>
                  <w:id w:val="835500143"/>
                </w:sdtPr>
                <w:sdtContent>
                  <w:p w14:paraId="76F7B2CA" w14:textId="77777777" w:rsidR="002A24F2" w:rsidRDefault="00000000">
                    <w:pPr>
                      <w:spacing w:line="240" w:lineRule="auto"/>
                      <w:rPr>
                        <w:ins w:id="16" w:author="Charlie Moravek" w:date="2024-08-04T16:31:00Z"/>
                        <w:del w:id="17" w:author="Anonymous" w:date="2024-08-04T16:44:00Z"/>
                      </w:rPr>
                    </w:pPr>
                    <w:sdt>
                      <w:sdtPr>
                        <w:tag w:val="goog_rdk_10"/>
                        <w:id w:val="-26102915"/>
                      </w:sdtPr>
                      <w:sdtContent>
                        <w:customXmlInsRangeStart w:id="18" w:author="Charlie Moravek" w:date="2024-08-04T16:31:00Z"/>
                        <w:sdt>
                          <w:sdtPr>
                            <w:tag w:val="goog_rdk_11"/>
                            <w:id w:val="-180738734"/>
                          </w:sdtPr>
                          <w:sdtContent>
                            <w:customXmlInsRangeEnd w:id="18"/>
                            <w:customXmlInsRangeStart w:id="19" w:author="Charlie Moravek" w:date="2024-08-04T16:31:00Z"/>
                          </w:sdtContent>
                        </w:sdt>
                        <w:customXmlInsRangeEnd w:id="19"/>
                      </w:sdtContent>
                    </w:sdt>
                  </w:p>
                </w:sdtContent>
              </w:sdt>
              <w:p w14:paraId="1792E9BE" w14:textId="77777777" w:rsidR="002A24F2" w:rsidRDefault="00000000">
                <w:pPr>
                  <w:spacing w:line="240" w:lineRule="auto"/>
                </w:pPr>
                <w:sdt>
                  <w:sdtPr>
                    <w:tag w:val="goog_rdk_14"/>
                    <w:id w:val="-743183085"/>
                  </w:sdtPr>
                  <w:sdtContent>
                    <w:del w:id="20" w:author="Anonymous" w:date="2024-08-04T16:44:00Z">
                      <w:r>
                        <w:delText>http://108.143.193.45</w:delText>
                      </w:r>
                    </w:del>
                  </w:sdtContent>
                </w:sdt>
                <w:sdt>
                  <w:sdtPr>
                    <w:tag w:val="goog_rdk_15"/>
                    <w:id w:val="1473020846"/>
                  </w:sdtPr>
                  <w:sdtContent>
                    <w:del w:id="21" w:author="Charlie Moravek" w:date="2024-08-04T16:31:00Z">
                      <w:r>
                        <w:delText>:8080/api/v1/students/</w:delText>
                      </w:r>
                    </w:del>
                  </w:sdtContent>
                </w:sdt>
              </w:p>
            </w:tc>
          </w:sdtContent>
        </w:sdt>
      </w:tr>
    </w:tbl>
    <w:p w14:paraId="688D040B" w14:textId="77777777" w:rsidR="002A24F2" w:rsidRDefault="002A24F2"/>
    <w:p w14:paraId="04E1139C" w14:textId="77777777" w:rsidR="002A24F2" w:rsidRDefault="00000000">
      <w:pPr>
        <w:pStyle w:val="Nadpis2"/>
      </w:pPr>
      <w:bookmarkStart w:id="22" w:name="_heading=h.3znysh7" w:colFirst="0" w:colLast="0"/>
      <w:bookmarkEnd w:id="22"/>
      <w:r>
        <w:t>Poznámky:</w:t>
      </w:r>
    </w:p>
    <w:p w14:paraId="49B9F394" w14:textId="77777777" w:rsidR="002A24F2" w:rsidRDefault="00000000">
      <w:proofErr w:type="spellStart"/>
      <w:r>
        <w:t>Nezapomeňte</w:t>
      </w:r>
      <w:proofErr w:type="spellEnd"/>
      <w:r>
        <w:t xml:space="preserve">, že v IT </w:t>
      </w:r>
      <w:proofErr w:type="spellStart"/>
      <w:r>
        <w:t>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musí </w:t>
      </w:r>
      <w:proofErr w:type="spellStart"/>
      <w:r>
        <w:t>někde</w:t>
      </w:r>
      <w:proofErr w:type="spellEnd"/>
      <w:r>
        <w:t xml:space="preserve"> </w:t>
      </w:r>
      <w:proofErr w:type="spellStart"/>
      <w:r>
        <w:t>uložit</w:t>
      </w:r>
      <w:proofErr w:type="spellEnd"/>
      <w:r>
        <w:t xml:space="preserve"> a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získat</w:t>
      </w:r>
      <w:proofErr w:type="spellEnd"/>
      <w:r>
        <w:t xml:space="preserve">. </w:t>
      </w:r>
      <w:proofErr w:type="spellStart"/>
      <w:r>
        <w:t>Proto</w:t>
      </w:r>
      <w:proofErr w:type="spellEnd"/>
      <w:r>
        <w:t xml:space="preserve"> </w:t>
      </w:r>
      <w:proofErr w:type="spellStart"/>
      <w:r>
        <w:t>ověřte</w:t>
      </w:r>
      <w:proofErr w:type="spellEnd"/>
      <w:r>
        <w:t xml:space="preserve">, že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uložena</w:t>
      </w:r>
      <w:proofErr w:type="spellEnd"/>
      <w:r>
        <w:t xml:space="preserve"> a </w:t>
      </w:r>
      <w:proofErr w:type="spellStart"/>
      <w:r>
        <w:t>získávána</w:t>
      </w:r>
      <w:proofErr w:type="spellEnd"/>
      <w:r>
        <w:t xml:space="preserve"> z databáze.</w:t>
      </w:r>
    </w:p>
    <w:sdt>
      <w:sdtPr>
        <w:tag w:val="goog_rdk_16"/>
        <w:id w:val="1991907219"/>
      </w:sdtPr>
      <w:sdtContent>
        <w:p w14:paraId="7DC25F89" w14:textId="77777777" w:rsidR="002A24F2" w:rsidRDefault="00000000">
          <w:pPr>
            <w:rPr>
              <w:ins w:id="23" w:author=""/>
            </w:rPr>
          </w:pPr>
          <w:proofErr w:type="spellStart"/>
          <w:r>
            <w:t>Nezapomeňte</w:t>
          </w:r>
          <w:proofErr w:type="spellEnd"/>
          <w:r>
            <w:t xml:space="preserve"> do testovacích </w:t>
          </w:r>
          <w:proofErr w:type="spellStart"/>
          <w:r>
            <w:t>scénářů</w:t>
          </w:r>
          <w:proofErr w:type="spellEnd"/>
          <w:r>
            <w:t xml:space="preserve"> </w:t>
          </w:r>
          <w:proofErr w:type="spellStart"/>
          <w:r>
            <w:t>uvést</w:t>
          </w:r>
          <w:proofErr w:type="spellEnd"/>
          <w:r>
            <w:t xml:space="preserve"> testovací </w:t>
          </w:r>
          <w:proofErr w:type="spellStart"/>
          <w:r>
            <w:t>data</w:t>
          </w:r>
          <w:proofErr w:type="spellEnd"/>
          <w:r>
            <w:t xml:space="preserve">, </w:t>
          </w:r>
          <w:proofErr w:type="spellStart"/>
          <w:r>
            <w:t>očekávaný</w:t>
          </w:r>
          <w:proofErr w:type="spellEnd"/>
          <w:r>
            <w:t xml:space="preserve"> </w:t>
          </w:r>
          <w:proofErr w:type="spellStart"/>
          <w:r>
            <w:t>výsledek</w:t>
          </w:r>
          <w:proofErr w:type="spellEnd"/>
          <w:r>
            <w:t xml:space="preserve"> </w:t>
          </w:r>
          <w:proofErr w:type="spellStart"/>
          <w:r>
            <w:t>včetně</w:t>
          </w:r>
          <w:proofErr w:type="spellEnd"/>
          <w:r>
            <w:t xml:space="preserve"> </w:t>
          </w:r>
          <w:proofErr w:type="spellStart"/>
          <w:r>
            <w:t>těla</w:t>
          </w:r>
          <w:proofErr w:type="spellEnd"/>
          <w:r>
            <w:t xml:space="preserve"> </w:t>
          </w:r>
          <w:proofErr w:type="spellStart"/>
          <w:r>
            <w:t>odpovědi</w:t>
          </w:r>
          <w:proofErr w:type="spellEnd"/>
          <w:r>
            <w:t xml:space="preserve"> a stavových </w:t>
          </w:r>
          <w:proofErr w:type="spellStart"/>
          <w:r>
            <w:t>kódů</w:t>
          </w:r>
          <w:proofErr w:type="spellEnd"/>
          <w:r>
            <w:t>.</w:t>
          </w:r>
        </w:p>
      </w:sdtContent>
    </w:sdt>
    <w:p w14:paraId="24D804C1" w14:textId="77777777" w:rsidR="002A24F2" w:rsidRDefault="002A24F2"/>
    <w:p w14:paraId="0E3B2EDE" w14:textId="77777777" w:rsidR="002A24F2" w:rsidRDefault="00000000">
      <w:pPr>
        <w:rPr>
          <w:rFonts w:ascii="Roboto" w:eastAsia="Roboto" w:hAnsi="Roboto" w:cs="Roboto"/>
          <w:color w:val="ECECEC"/>
          <w:sz w:val="24"/>
          <w:szCs w:val="24"/>
          <w:shd w:val="clear" w:color="auto" w:fill="212121"/>
        </w:rPr>
      </w:pPr>
      <w:ins w:id="24" w:author="">
        <w:r>
          <w:t>:</w:t>
        </w:r>
      </w:ins>
    </w:p>
    <w:p w14:paraId="0F81AA75" w14:textId="77777777" w:rsidR="002A24F2" w:rsidRDefault="002A24F2"/>
    <w:p w14:paraId="7C74F9A1" w14:textId="77777777" w:rsidR="002A24F2" w:rsidRDefault="002A24F2">
      <w:pPr>
        <w:rPr>
          <w:rFonts w:ascii="Roboto" w:eastAsia="Roboto" w:hAnsi="Roboto" w:cs="Roboto"/>
          <w:sz w:val="24"/>
          <w:szCs w:val="24"/>
        </w:rPr>
      </w:pPr>
    </w:p>
    <w:p w14:paraId="2E999F5C" w14:textId="77777777" w:rsidR="002A24F2" w:rsidRDefault="00000000">
      <w:r>
        <w:br w:type="page"/>
      </w:r>
    </w:p>
    <w:p w14:paraId="5683484A" w14:textId="77777777" w:rsidR="002A24F2" w:rsidRDefault="002A24F2"/>
    <w:p w14:paraId="05791DBF" w14:textId="77777777" w:rsidR="002A24F2" w:rsidRDefault="002A24F2"/>
    <w:p w14:paraId="1276DA38" w14:textId="77777777" w:rsidR="002A24F2" w:rsidRDefault="00000000">
      <w:pPr>
        <w:pStyle w:val="Nadpis1"/>
      </w:pPr>
      <w:bookmarkStart w:id="25" w:name="_heading=h.2et92p0" w:colFirst="0" w:colLast="0"/>
      <w:bookmarkEnd w:id="25"/>
      <w:r>
        <w:t>TESTOVACÍ SCÉNÁŘE</w:t>
      </w:r>
    </w:p>
    <w:p w14:paraId="749E41CD" w14:textId="77777777" w:rsidR="002A24F2" w:rsidRDefault="00000000">
      <w:pPr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Na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základě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uvedených testovacích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scénářů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jsem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ověřil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(a)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funkčnost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aplikace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>.</w:t>
      </w:r>
    </w:p>
    <w:sdt>
      <w:sdtPr>
        <w:tag w:val="goog_rdk_19"/>
        <w:id w:val="-18703884"/>
      </w:sdtPr>
      <w:sdtContent>
        <w:p w14:paraId="764F3CCC" w14:textId="77777777" w:rsidR="002A24F2" w:rsidRDefault="00000000">
          <w:pPr>
            <w:rPr>
              <w:ins w:id="26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8"/>
              <w:id w:val="-1543592186"/>
            </w:sdtPr>
            <w:sdtContent/>
          </w:sdt>
        </w:p>
      </w:sdtContent>
    </w:sdt>
    <w:sdt>
      <w:sdtPr>
        <w:tag w:val="goog_rdk_21"/>
        <w:id w:val="210856243"/>
      </w:sdtPr>
      <w:sdtContent>
        <w:p w14:paraId="58DC4A88" w14:textId="77777777" w:rsidR="002A24F2" w:rsidRDefault="00000000">
          <w:pPr>
            <w:numPr>
              <w:ilvl w:val="0"/>
              <w:numId w:val="2"/>
            </w:numPr>
            <w:ind w:left="566"/>
            <w:rPr>
              <w:ins w:id="27" w:author="Pavel Švec" w:date="2024-08-02T12:34:00Z"/>
              <w:rFonts w:ascii="Roboto" w:eastAsia="Roboto" w:hAnsi="Roboto" w:cs="Roboto"/>
              <w:b/>
              <w:i/>
              <w:sz w:val="24"/>
              <w:szCs w:val="24"/>
            </w:rPr>
          </w:pPr>
          <w:sdt>
            <w:sdtPr>
              <w:tag w:val="goog_rdk_20"/>
              <w:id w:val="-1925487734"/>
            </w:sdtPr>
            <w:sdtContent>
              <w:proofErr w:type="spellStart"/>
              <w:ins w:id="28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pozitive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3"/>
        <w:id w:val="392551187"/>
      </w:sdtPr>
      <w:sdtContent>
        <w:p w14:paraId="162416F4" w14:textId="77777777" w:rsidR="002A24F2" w:rsidRDefault="00000000">
          <w:pPr>
            <w:ind w:left="720"/>
            <w:rPr>
              <w:ins w:id="29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22"/>
              <w:id w:val="542244808"/>
            </w:sdtPr>
            <w:sdtContent>
              <w:proofErr w:type="spellStart"/>
              <w:ins w:id="30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5"/>
        <w:id w:val="1980493298"/>
      </w:sdtPr>
      <w:sdtContent>
        <w:p w14:paraId="0191566D" w14:textId="77777777" w:rsidR="002A24F2" w:rsidRDefault="00000000">
          <w:pPr>
            <w:ind w:left="720"/>
            <w:rPr>
              <w:ins w:id="3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24"/>
              <w:id w:val="-588392571"/>
            </w:sdtPr>
            <w:sdtContent>
              <w:proofErr w:type="spellStart"/>
              <w:ins w:id="32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r>
                  <w:fldChar w:fldCharType="begin"/>
                </w:r>
                <w:r>
                  <w:instrText>HYPERLINK "http://108.143.193.45:8080/api/v1/students/268"</w:instrText>
                </w:r>
                <w:r>
                  <w:fldChar w:fldCharType="separate"/>
                </w:r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http://108.143.193.45:8080/api/v1/students/268</w:t>
                </w:r>
                <w:r>
                  <w:fldChar w:fldCharType="end"/>
                </w:r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7"/>
        <w:id w:val="2139672712"/>
      </w:sdtPr>
      <w:sdtContent>
        <w:p w14:paraId="3FAD4786" w14:textId="77777777" w:rsidR="002A24F2" w:rsidRDefault="00000000">
          <w:pPr>
            <w:ind w:left="720"/>
            <w:rPr>
              <w:ins w:id="33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26"/>
              <w:id w:val="-814868050"/>
            </w:sdtPr>
            <w:sdtContent/>
          </w:sdt>
        </w:p>
      </w:sdtContent>
    </w:sdt>
    <w:sdt>
      <w:sdtPr>
        <w:tag w:val="goog_rdk_29"/>
        <w:id w:val="-1155443873"/>
      </w:sdtPr>
      <w:sdtContent>
        <w:p w14:paraId="759DB4CC" w14:textId="77777777" w:rsidR="002A24F2" w:rsidRDefault="00000000">
          <w:pPr>
            <w:ind w:left="720"/>
            <w:rPr>
              <w:ins w:id="34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28"/>
              <w:id w:val="1705822980"/>
            </w:sdtPr>
            <w:sdtContent>
              <w:proofErr w:type="spellStart"/>
              <w:ins w:id="35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1"/>
        <w:id w:val="-1956714130"/>
      </w:sdtPr>
      <w:sdtContent>
        <w:p w14:paraId="3E2DE89A" w14:textId="77777777" w:rsidR="002A24F2" w:rsidRDefault="00000000">
          <w:pPr>
            <w:ind w:left="720"/>
            <w:rPr>
              <w:ins w:id="36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0"/>
              <w:id w:val="-1440368104"/>
            </w:sdtPr>
            <w:sdtContent>
              <w:proofErr w:type="spellStart"/>
              <w:ins w:id="37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33"/>
        <w:id w:val="-2049987126"/>
      </w:sdtPr>
      <w:sdtContent>
        <w:p w14:paraId="02412468" w14:textId="77777777" w:rsidR="002A24F2" w:rsidRDefault="00000000">
          <w:pPr>
            <w:ind w:left="720"/>
            <w:rPr>
              <w:ins w:id="38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2"/>
              <w:id w:val="-1819493130"/>
            </w:sdtPr>
            <w:sdtContent>
              <w:proofErr w:type="spellStart"/>
              <w:ins w:id="39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5"/>
        <w:id w:val="-1964878699"/>
      </w:sdtPr>
      <w:sdtContent>
        <w:p w14:paraId="181E4FB3" w14:textId="77777777" w:rsidR="002A24F2" w:rsidRDefault="00000000">
          <w:pPr>
            <w:ind w:left="720"/>
            <w:rPr>
              <w:ins w:id="40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4"/>
              <w:id w:val="-2024920509"/>
            </w:sdtPr>
            <w:sdtContent/>
          </w:sdt>
        </w:p>
      </w:sdtContent>
    </w:sdt>
    <w:sdt>
      <w:sdtPr>
        <w:tag w:val="goog_rdk_37"/>
        <w:id w:val="-182432319"/>
      </w:sdtPr>
      <w:sdtContent>
        <w:p w14:paraId="5DE4360F" w14:textId="77777777" w:rsidR="002A24F2" w:rsidRDefault="00000000">
          <w:pPr>
            <w:ind w:left="720"/>
            <w:rPr>
              <w:ins w:id="4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6"/>
              <w:id w:val="1032302223"/>
            </w:sdtPr>
            <w:sdtContent>
              <w:ins w:id="42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39"/>
        <w:id w:val="-1894952128"/>
      </w:sdtPr>
      <w:sdtContent>
        <w:p w14:paraId="16FAB87D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38"/>
              <w:id w:val="1245993169"/>
            </w:sdtPr>
            <w:sdtContent>
              <w:ins w:id="44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268,</w:t>
                </w:r>
              </w:ins>
            </w:sdtContent>
          </w:sdt>
        </w:p>
      </w:sdtContent>
    </w:sdt>
    <w:sdt>
      <w:sdtPr>
        <w:tag w:val="goog_rdk_41"/>
        <w:id w:val="505568078"/>
      </w:sdtPr>
      <w:sdtContent>
        <w:p w14:paraId="2B84617D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5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0"/>
              <w:id w:val="161203117"/>
            </w:sdtPr>
            <w:sdtContent>
              <w:ins w:id="46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firstName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"John",</w:t>
                </w:r>
              </w:ins>
            </w:sdtContent>
          </w:sdt>
        </w:p>
      </w:sdtContent>
    </w:sdt>
    <w:sdt>
      <w:sdtPr>
        <w:tag w:val="goog_rdk_43"/>
        <w:id w:val="-1588222154"/>
      </w:sdtPr>
      <w:sdtContent>
        <w:p w14:paraId="109CB63B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7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2"/>
              <w:id w:val="198061966"/>
            </w:sdtPr>
            <w:sdtContent>
              <w:ins w:id="48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lastName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"JOSHUA",</w:t>
                </w:r>
              </w:ins>
            </w:sdtContent>
          </w:sdt>
        </w:p>
      </w:sdtContent>
    </w:sdt>
    <w:sdt>
      <w:sdtPr>
        <w:tag w:val="goog_rdk_45"/>
        <w:id w:val="-459419480"/>
      </w:sdtPr>
      <w:sdtContent>
        <w:p w14:paraId="6707A34A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9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4"/>
              <w:id w:val="698276074"/>
            </w:sdtPr>
            <w:sdtContent>
              <w:ins w:id="50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"email": "",</w:t>
                </w:r>
              </w:ins>
            </w:sdtContent>
          </w:sdt>
        </w:p>
      </w:sdtContent>
    </w:sdt>
    <w:sdt>
      <w:sdtPr>
        <w:tag w:val="goog_rdk_47"/>
        <w:id w:val="-298762598"/>
      </w:sdtPr>
      <w:sdtContent>
        <w:p w14:paraId="2B102E04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5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6"/>
              <w:id w:val="483976350"/>
            </w:sdtPr>
            <w:sdtContent>
              <w:ins w:id="52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34</w:t>
                </w:r>
              </w:ins>
            </w:sdtContent>
          </w:sdt>
        </w:p>
      </w:sdtContent>
    </w:sdt>
    <w:sdt>
      <w:sdtPr>
        <w:tag w:val="goog_rdk_49"/>
        <w:id w:val="2072996476"/>
      </w:sdtPr>
      <w:sdtContent>
        <w:p w14:paraId="26C22B04" w14:textId="147BBEAE" w:rsidR="002A24F2" w:rsidRDefault="00000000">
          <w:pPr>
            <w:ind w:left="720"/>
            <w:rPr>
              <w:ins w:id="53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48"/>
              <w:id w:val="-531038688"/>
              <w:showingPlcHdr/>
            </w:sdtPr>
            <w:sdtContent>
              <w:r w:rsidR="008204A3">
                <w:t xml:space="preserve">     </w:t>
              </w:r>
            </w:sdtContent>
          </w:sdt>
        </w:p>
      </w:sdtContent>
    </w:sdt>
    <w:sdt>
      <w:sdtPr>
        <w:tag w:val="goog_rdk_51"/>
        <w:id w:val="1706838265"/>
      </w:sdtPr>
      <w:sdtContent>
        <w:p w14:paraId="01F910F3" w14:textId="77777777" w:rsidR="002A24F2" w:rsidRDefault="00000000">
          <w:pPr>
            <w:numPr>
              <w:ilvl w:val="0"/>
              <w:numId w:val="2"/>
            </w:numPr>
            <w:ind w:left="566"/>
            <w:rPr>
              <w:ins w:id="54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50"/>
              <w:id w:val="1899325549"/>
            </w:sdtPr>
            <w:sdtContent>
              <w:ins w:id="55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negative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53"/>
        <w:id w:val="-588002157"/>
      </w:sdtPr>
      <w:sdtContent>
        <w:p w14:paraId="4B0BDB3F" w14:textId="77777777" w:rsidR="002A24F2" w:rsidRDefault="00000000">
          <w:pPr>
            <w:ind w:left="720"/>
            <w:rPr>
              <w:ins w:id="56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52"/>
              <w:id w:val="-951316889"/>
            </w:sdtPr>
            <w:sdtContent>
              <w:proofErr w:type="spellStart"/>
              <w:ins w:id="57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55"/>
        <w:id w:val="790179553"/>
      </w:sdtPr>
      <w:sdtContent>
        <w:p w14:paraId="20E6D6BC" w14:textId="77777777" w:rsidR="002A24F2" w:rsidRDefault="00000000">
          <w:pPr>
            <w:ind w:left="720"/>
            <w:rPr>
              <w:ins w:id="58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54"/>
              <w:id w:val="-2137239867"/>
            </w:sdtPr>
            <w:sdtContent>
              <w:proofErr w:type="spellStart"/>
              <w:ins w:id="59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http://108.143.193.45:8080/api/v1/students/250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57"/>
        <w:id w:val="1359244670"/>
      </w:sdtPr>
      <w:sdtContent>
        <w:p w14:paraId="52C8A26B" w14:textId="6A4EDF7E" w:rsidR="002A24F2" w:rsidRDefault="00000000">
          <w:pPr>
            <w:ind w:left="720"/>
            <w:rPr>
              <w:ins w:id="60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56"/>
              <w:id w:val="-1329969574"/>
              <w:showingPlcHdr/>
            </w:sdtPr>
            <w:sdtContent>
              <w:r w:rsidR="008204A3">
                <w:t xml:space="preserve">     </w:t>
              </w:r>
            </w:sdtContent>
          </w:sdt>
        </w:p>
      </w:sdtContent>
    </w:sdt>
    <w:sdt>
      <w:sdtPr>
        <w:tag w:val="goog_rdk_59"/>
        <w:id w:val="-2012907991"/>
      </w:sdtPr>
      <w:sdtContent>
        <w:p w14:paraId="760BBE95" w14:textId="77777777" w:rsidR="002A24F2" w:rsidRDefault="00000000">
          <w:pPr>
            <w:ind w:left="720"/>
            <w:rPr>
              <w:ins w:id="6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58"/>
              <w:id w:val="-788357073"/>
            </w:sdtPr>
            <w:sdtContent>
              <w:proofErr w:type="spellStart"/>
              <w:ins w:id="62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61"/>
        <w:id w:val="18363929"/>
      </w:sdtPr>
      <w:sdtContent>
        <w:p w14:paraId="3B9B408E" w14:textId="77777777" w:rsidR="002A24F2" w:rsidRDefault="00000000">
          <w:pPr>
            <w:ind w:left="720"/>
            <w:rPr>
              <w:ins w:id="63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0"/>
              <w:id w:val="1816995794"/>
            </w:sdtPr>
            <w:sdtContent>
              <w:proofErr w:type="spellStart"/>
              <w:ins w:id="64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63"/>
        <w:id w:val="-1451470789"/>
      </w:sdtPr>
      <w:sdtContent>
        <w:p w14:paraId="4E086D1D" w14:textId="77777777" w:rsidR="002A24F2" w:rsidRDefault="00000000">
          <w:pPr>
            <w:ind w:left="720"/>
            <w:rPr>
              <w:ins w:id="65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2"/>
              <w:id w:val="-1666768738"/>
            </w:sdtPr>
            <w:sdtContent>
              <w:proofErr w:type="spellStart"/>
              <w:ins w:id="66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65"/>
        <w:id w:val="-373073397"/>
      </w:sdtPr>
      <w:sdtContent>
        <w:p w14:paraId="344ED018" w14:textId="6EE0CD25" w:rsidR="002A24F2" w:rsidRDefault="00000000">
          <w:pPr>
            <w:ind w:left="720"/>
            <w:rPr>
              <w:ins w:id="67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4"/>
              <w:id w:val="1109392117"/>
              <w:showingPlcHdr/>
            </w:sdtPr>
            <w:sdtContent>
              <w:r w:rsidR="008204A3">
                <w:t xml:space="preserve">     </w:t>
              </w:r>
            </w:sdtContent>
          </w:sdt>
        </w:p>
      </w:sdtContent>
    </w:sdt>
    <w:sdt>
      <w:sdtPr>
        <w:tag w:val="goog_rdk_67"/>
        <w:id w:val="-1249571780"/>
      </w:sdtPr>
      <w:sdtContent>
        <w:p w14:paraId="4E920B66" w14:textId="77777777" w:rsidR="002A24F2" w:rsidRDefault="00000000">
          <w:pPr>
            <w:ind w:left="720"/>
            <w:rPr>
              <w:ins w:id="68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6"/>
              <w:id w:val="-1297686075"/>
            </w:sdtPr>
            <w:sdtContent>
              <w:ins w:id="69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69"/>
        <w:id w:val="-257598774"/>
      </w:sdtPr>
      <w:sdtContent>
        <w:p w14:paraId="53CC2A5C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70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8"/>
              <w:id w:val="-1607273967"/>
            </w:sdtPr>
            <w:sdtContent>
              <w:ins w:id="71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250,</w:t>
                </w:r>
              </w:ins>
            </w:sdtContent>
          </w:sdt>
        </w:p>
      </w:sdtContent>
    </w:sdt>
    <w:sdt>
      <w:sdtPr>
        <w:tag w:val="goog_rdk_71"/>
        <w:id w:val="296344203"/>
      </w:sdtPr>
      <w:sdtContent>
        <w:sdt>
          <w:sdtPr>
            <w:tag w:val="goog_rdk_70"/>
            <w:id w:val="1061602274"/>
          </w:sdtPr>
          <w:sdtContent>
            <w:p w14:paraId="6AEA8782" w14:textId="0EBF5AF8" w:rsidR="008204A3" w:rsidRDefault="00000000" w:rsidP="008204A3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ins w:id="72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doesn’t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exist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p>
            <w:p w14:paraId="305FA355" w14:textId="0EBF5AF8" w:rsidR="008204A3" w:rsidRPr="008204A3" w:rsidRDefault="00000000" w:rsidP="008204A3">
              <w:pPr>
                <w:shd w:val="clear" w:color="auto" w:fill="FFFFFE"/>
                <w:spacing w:line="360" w:lineRule="auto"/>
                <w:rPr>
                  <w:ins w:id="73" w:author="Pavel Švec" w:date="2024-08-02T12:34:00Z"/>
                  <w:rFonts w:ascii="Roboto" w:eastAsia="Roboto" w:hAnsi="Roboto" w:cs="Roboto"/>
                  <w:i/>
                  <w:sz w:val="24"/>
                  <w:szCs w:val="24"/>
                </w:rPr>
              </w:pPr>
            </w:p>
          </w:sdtContent>
        </w:sdt>
      </w:sdtContent>
    </w:sdt>
    <w:sdt>
      <w:sdtPr>
        <w:tag w:val="goog_rdk_78"/>
        <w:id w:val="1751691941"/>
      </w:sdtPr>
      <w:sdtContent>
        <w:p w14:paraId="42A7618C" w14:textId="0CA2F1A3" w:rsidR="008204A3" w:rsidRPr="001D5B7F" w:rsidRDefault="00000000" w:rsidP="008204A3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769308060"/>
            </w:sdtPr>
            <w:sdtContent>
              <w:proofErr w:type="spellStart"/>
              <w:r w:rsidR="008204A3" w:rsidRPr="001D5B7F">
                <w:rPr>
                  <w:sz w:val="24"/>
                  <w:szCs w:val="24"/>
                </w:rPr>
                <w:t>Abstract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="008204A3" w:rsidRPr="001D5B7F">
                <w:rPr>
                  <w:sz w:val="24"/>
                  <w:szCs w:val="24"/>
                </w:rPr>
                <w:t>positive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8204A3" w:rsidRPr="001D5B7F">
                <w:rPr>
                  <w:sz w:val="24"/>
                  <w:szCs w:val="24"/>
                </w:rPr>
                <w:t>check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="008204A3" w:rsidRPr="001D5B7F">
                <w:rPr>
                  <w:sz w:val="24"/>
                  <w:szCs w:val="24"/>
                </w:rPr>
                <w:t>order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="008204A3" w:rsidRPr="001D5B7F">
                <w:rPr>
                  <w:sz w:val="24"/>
                  <w:szCs w:val="24"/>
                </w:rPr>
                <w:t>Postman</w:t>
              </w:r>
              <w:proofErr w:type="spellEnd"/>
              <w:r w:rsidR="008204A3"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="008204A3" w:rsidRPr="001D5B7F">
            <w:rPr>
              <w:sz w:val="24"/>
              <w:szCs w:val="24"/>
            </w:rPr>
            <w:t xml:space="preserve"> </w:t>
          </w:r>
        </w:p>
        <w:sdt>
          <w:sdtPr>
            <w:rPr>
              <w:sz w:val="24"/>
              <w:szCs w:val="24"/>
            </w:rPr>
            <w:tag w:val="goog_rdk_53"/>
            <w:id w:val="1360699897"/>
          </w:sdtPr>
          <w:sdtContent>
            <w:p w14:paraId="78F82DDB" w14:textId="77777777" w:rsidR="008204A3" w:rsidRPr="001D5B7F" w:rsidRDefault="00000000" w:rsidP="008204A3">
              <w:pPr>
                <w:ind w:left="720"/>
                <w:rPr>
                  <w:ins w:id="74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1068612816"/>
                </w:sdtPr>
                <w:sdtContent>
                  <w:proofErr w:type="spellStart"/>
                  <w:ins w:id="75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50F25F70" w14:textId="77777777" w:rsidR="008204A3" w:rsidRPr="001D5B7F" w:rsidRDefault="00000000" w:rsidP="008204A3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-782496469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1694724796"/>
                </w:sdtPr>
                <w:sdtContent>
                  <w:proofErr w:type="spellStart"/>
                  <w:ins w:id="76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="008204A3" w:rsidRPr="001D5B7F">
            <w:rPr>
              <w:sz w:val="24"/>
              <w:szCs w:val="24"/>
            </w:rPr>
            <w:t xml:space="preserve"> </w:t>
          </w:r>
        </w:p>
        <w:p w14:paraId="0634F5BE" w14:textId="25D9F2A4" w:rsidR="008204A3" w:rsidRPr="001D5B7F" w:rsidRDefault="008204A3" w:rsidP="008204A3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</w:t>
          </w:r>
          <w:r w:rsidR="0029412C" w:rsidRPr="001D5B7F">
            <w:rPr>
              <w:sz w:val="24"/>
              <w:szCs w:val="24"/>
            </w:rPr>
            <w:t xml:space="preserve">, </w:t>
          </w:r>
          <w:proofErr w:type="spellStart"/>
          <w:r w:rsidR="0029412C" w:rsidRPr="001D5B7F">
            <w:rPr>
              <w:sz w:val="24"/>
              <w:szCs w:val="24"/>
            </w:rPr>
            <w:t>next</w:t>
          </w:r>
          <w:proofErr w:type="spellEnd"/>
          <w:r w:rsidR="0029412C" w:rsidRPr="001D5B7F">
            <w:rPr>
              <w:sz w:val="24"/>
              <w:szCs w:val="24"/>
            </w:rPr>
            <w:t xml:space="preserve"> </w:t>
          </w:r>
          <w:proofErr w:type="spellStart"/>
          <w:r w:rsidR="0029412C" w:rsidRPr="001D5B7F">
            <w:rPr>
              <w:sz w:val="24"/>
              <w:szCs w:val="24"/>
            </w:rPr>
            <w:t>click</w:t>
          </w:r>
          <w:proofErr w:type="spellEnd"/>
          <w:r w:rsidR="0029412C" w:rsidRPr="001D5B7F">
            <w:rPr>
              <w:sz w:val="24"/>
              <w:szCs w:val="24"/>
            </w:rPr>
            <w:t xml:space="preserve"> raw and </w:t>
          </w:r>
          <w:proofErr w:type="spellStart"/>
          <w:r w:rsidR="0029412C" w:rsidRPr="001D5B7F">
            <w:rPr>
              <w:sz w:val="24"/>
              <w:szCs w:val="24"/>
            </w:rPr>
            <w:t>choose</w:t>
          </w:r>
          <w:proofErr w:type="spellEnd"/>
          <w:r w:rsidR="0029412C" w:rsidRPr="001D5B7F">
            <w:rPr>
              <w:sz w:val="24"/>
              <w:szCs w:val="24"/>
            </w:rPr>
            <w:t xml:space="preserve"> JSON </w:t>
          </w:r>
          <w:proofErr w:type="spellStart"/>
          <w:r w:rsidR="0029412C" w:rsidRPr="001D5B7F">
            <w:rPr>
              <w:sz w:val="24"/>
              <w:szCs w:val="24"/>
            </w:rPr>
            <w:t>language</w:t>
          </w:r>
          <w:proofErr w:type="spellEnd"/>
          <w:r w:rsidR="0029412C" w:rsidRPr="001D5B7F">
            <w:rPr>
              <w:sz w:val="24"/>
              <w:szCs w:val="24"/>
            </w:rPr>
            <w:t xml:space="preserve"> on </w:t>
          </w:r>
          <w:proofErr w:type="spellStart"/>
          <w:r w:rsidR="0029412C" w:rsidRPr="001D5B7F">
            <w:rPr>
              <w:sz w:val="24"/>
              <w:szCs w:val="24"/>
            </w:rPr>
            <w:t>same</w:t>
          </w:r>
          <w:proofErr w:type="spellEnd"/>
          <w:r w:rsidR="0029412C" w:rsidRPr="001D5B7F">
            <w:rPr>
              <w:sz w:val="24"/>
              <w:szCs w:val="24"/>
            </w:rPr>
            <w:t xml:space="preserve"> </w:t>
          </w:r>
          <w:proofErr w:type="spellStart"/>
          <w:r w:rsidR="0029412C" w:rsidRPr="001D5B7F">
            <w:rPr>
              <w:sz w:val="24"/>
              <w:szCs w:val="24"/>
            </w:rPr>
            <w:t>line</w:t>
          </w:r>
          <w:proofErr w:type="spellEnd"/>
          <w:r w:rsidR="0029412C" w:rsidRPr="001D5B7F">
            <w:rPr>
              <w:sz w:val="24"/>
              <w:szCs w:val="24"/>
            </w:rPr>
            <w:t>.</w:t>
          </w:r>
        </w:p>
        <w:p w14:paraId="2F2609AA" w14:textId="139C1207" w:rsidR="0029412C" w:rsidRPr="001D5B7F" w:rsidRDefault="0029412C" w:rsidP="008204A3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38B16206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080A4E2F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lastRenderedPageBreak/>
            <w:t>    "id": 1501,</w:t>
          </w:r>
        </w:p>
        <w:p w14:paraId="0E6617ED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"Ježíšek",</w:t>
          </w:r>
        </w:p>
        <w:p w14:paraId="7DB09112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"Svatý",</w:t>
          </w:r>
        </w:p>
        <w:p w14:paraId="79BA65A8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"nebe@volat.com",</w:t>
          </w:r>
        </w:p>
        <w:p w14:paraId="7EDAE3A0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2057</w:t>
          </w:r>
        </w:p>
        <w:p w14:paraId="2E5B6C3C" w14:textId="77777777" w:rsidR="0029412C" w:rsidRPr="001D5B7F" w:rsidRDefault="0029412C" w:rsidP="0029412C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097CAFAB" w14:textId="1451BA07" w:rsidR="0029412C" w:rsidRPr="001D5B7F" w:rsidRDefault="0029412C" w:rsidP="008204A3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38D0EFB1" w14:textId="77777777" w:rsidR="008204A3" w:rsidRPr="001D5B7F" w:rsidRDefault="008204A3" w:rsidP="008204A3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-2062550186"/>
          </w:sdtPr>
          <w:sdtContent>
            <w:p w14:paraId="04155EB9" w14:textId="77777777" w:rsidR="008204A3" w:rsidRPr="001D5B7F" w:rsidRDefault="00000000" w:rsidP="008204A3">
              <w:pPr>
                <w:ind w:left="720"/>
                <w:rPr>
                  <w:ins w:id="77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-2101167342"/>
                </w:sdtPr>
                <w:sdtContent>
                  <w:proofErr w:type="spellStart"/>
                  <w:ins w:id="78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385220490"/>
          </w:sdtPr>
          <w:sdtContent>
            <w:p w14:paraId="42DF9EF9" w14:textId="77777777" w:rsidR="008204A3" w:rsidRPr="001D5B7F" w:rsidRDefault="00000000" w:rsidP="008204A3">
              <w:pPr>
                <w:ind w:left="720"/>
                <w:rPr>
                  <w:ins w:id="79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-1126239709"/>
                </w:sdtPr>
                <w:sdtContent>
                  <w:proofErr w:type="spellStart"/>
                  <w:ins w:id="80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5AA6A5EA" w14:textId="725534CC" w:rsidR="0029412C" w:rsidRPr="001D5B7F" w:rsidRDefault="00000000" w:rsidP="008204A3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-1668632669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1948661936"/>
                </w:sdtPr>
                <w:sdtContent>
                  <w:proofErr w:type="spellStart"/>
                  <w:ins w:id="81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="0029412C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="0029412C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="0029412C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82" w:author="Pavel Švec" w:date="2024-08-02T12:34:00Z"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="008204A3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="008204A3" w:rsidRPr="001D5B7F">
            <w:rPr>
              <w:sz w:val="24"/>
              <w:szCs w:val="24"/>
            </w:rPr>
            <w:t xml:space="preserve"> </w:t>
          </w:r>
        </w:p>
        <w:p w14:paraId="38B9BEB3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</w:p>
        <w:p w14:paraId="4AA5F006" w14:textId="1488773E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Status: 200 OK</w:t>
          </w:r>
        </w:p>
        <w:p w14:paraId="50AAC982" w14:textId="48D5BC4F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{</w:t>
          </w:r>
        </w:p>
        <w:p w14:paraId="43015F76" w14:textId="58792F88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"id": 1507,</w:t>
          </w:r>
        </w:p>
        <w:p w14:paraId="26B8068A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sz w:val="24"/>
              <w:szCs w:val="24"/>
              <w:lang w:val="cs-CZ"/>
            </w:rPr>
            <w:t>": "Ježíšek",</w:t>
          </w:r>
        </w:p>
        <w:p w14:paraId="7CDF9959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sz w:val="24"/>
              <w:szCs w:val="24"/>
              <w:lang w:val="cs-CZ"/>
            </w:rPr>
            <w:t>": "SVATÝ",</w:t>
          </w:r>
        </w:p>
        <w:p w14:paraId="290AD488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"email": "nebe@volat.com",</w:t>
          </w:r>
        </w:p>
        <w:p w14:paraId="1F884026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sz w:val="24"/>
              <w:szCs w:val="24"/>
              <w:lang w:val="cs-CZ"/>
            </w:rPr>
            <w:t>": 2057</w:t>
          </w:r>
        </w:p>
        <w:p w14:paraId="4911A402" w14:textId="77777777" w:rsidR="0029412C" w:rsidRPr="001D5B7F" w:rsidRDefault="0029412C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>}</w:t>
          </w:r>
        </w:p>
        <w:p w14:paraId="66F18EB1" w14:textId="74527656" w:rsidR="004A32D8" w:rsidRPr="001D5B7F" w:rsidRDefault="004A32D8" w:rsidP="0029412C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 xml:space="preserve">ID has to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</w:t>
          </w:r>
          <w:proofErr w:type="spellStart"/>
          <w:r w:rsidRPr="001D5B7F">
            <w:rPr>
              <w:sz w:val="24"/>
              <w:szCs w:val="24"/>
              <w:lang w:val="cs-CZ"/>
            </w:rPr>
            <w:t>same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DTB and </w:t>
          </w:r>
          <w:proofErr w:type="spellStart"/>
          <w:r w:rsidRPr="001D5B7F">
            <w:rPr>
              <w:sz w:val="24"/>
              <w:szCs w:val="24"/>
              <w:lang w:val="cs-CZ"/>
            </w:rPr>
            <w:t>it’s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sz w:val="24"/>
              <w:szCs w:val="24"/>
              <w:lang w:val="cs-CZ"/>
            </w:rPr>
            <w:t>shouldn’t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</w:t>
          </w:r>
          <w:proofErr w:type="spellStart"/>
          <w:r w:rsidRPr="001D5B7F">
            <w:rPr>
              <w:sz w:val="24"/>
              <w:szCs w:val="24"/>
              <w:lang w:val="cs-CZ"/>
            </w:rPr>
            <w:t>same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in </w:t>
          </w:r>
          <w:proofErr w:type="spellStart"/>
          <w:r w:rsidRPr="001D5B7F">
            <w:rPr>
              <w:sz w:val="24"/>
              <w:szCs w:val="24"/>
              <w:lang w:val="cs-CZ"/>
            </w:rPr>
            <w:t>this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case. </w:t>
          </w:r>
          <w:proofErr w:type="spellStart"/>
          <w:r w:rsidRPr="001D5B7F">
            <w:rPr>
              <w:sz w:val="24"/>
              <w:szCs w:val="24"/>
              <w:lang w:val="cs-CZ"/>
            </w:rPr>
            <w:t>Control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has to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done </w:t>
          </w:r>
          <w:proofErr w:type="spellStart"/>
          <w:r w:rsidRPr="001D5B7F">
            <w:rPr>
              <w:sz w:val="24"/>
              <w:szCs w:val="24"/>
              <w:lang w:val="cs-CZ"/>
            </w:rPr>
            <w:t>thru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DTB.</w:t>
          </w:r>
        </w:p>
        <w:p w14:paraId="4A70777F" w14:textId="77777777" w:rsidR="00DF3F9B" w:rsidRPr="001D5B7F" w:rsidRDefault="00DF3F9B" w:rsidP="0029412C">
          <w:pPr>
            <w:ind w:left="720"/>
            <w:rPr>
              <w:sz w:val="24"/>
              <w:szCs w:val="24"/>
              <w:lang w:val="cs-CZ"/>
            </w:rPr>
          </w:pPr>
        </w:p>
        <w:p w14:paraId="6FFC36EB" w14:textId="24434C9B" w:rsidR="00DF3F9B" w:rsidRPr="001D5B7F" w:rsidRDefault="00000000" w:rsidP="00DF3F9B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31394480"/>
            </w:sdtPr>
            <w:sdtContent>
              <w:proofErr w:type="spellStart"/>
              <w:r w:rsidR="00DF3F9B" w:rsidRPr="001D5B7F">
                <w:rPr>
                  <w:sz w:val="24"/>
                  <w:szCs w:val="24"/>
                </w:rPr>
                <w:t>Abstract</w:t>
              </w:r>
              <w:proofErr w:type="spellEnd"/>
              <w:r w:rsidR="00DF3F9B"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="00DF3F9B" w:rsidRPr="001D5B7F">
                <w:rPr>
                  <w:sz w:val="24"/>
                  <w:szCs w:val="24"/>
                </w:rPr>
                <w:t>duplicate</w:t>
              </w:r>
              <w:proofErr w:type="spellEnd"/>
              <w:r w:rsidR="00DF3F9B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DF3F9B" w:rsidRPr="001D5B7F">
                <w:rPr>
                  <w:sz w:val="24"/>
                  <w:szCs w:val="24"/>
                </w:rPr>
                <w:t>check</w:t>
              </w:r>
              <w:proofErr w:type="spellEnd"/>
              <w:r w:rsidR="00DF3F9B"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="00DF3F9B" w:rsidRPr="001D5B7F">
                <w:rPr>
                  <w:sz w:val="24"/>
                  <w:szCs w:val="24"/>
                </w:rPr>
                <w:t>order</w:t>
              </w:r>
              <w:proofErr w:type="spellEnd"/>
              <w:r w:rsidR="00DF3F9B"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="00DF3F9B" w:rsidRPr="001D5B7F">
                <w:rPr>
                  <w:sz w:val="24"/>
                  <w:szCs w:val="24"/>
                </w:rPr>
                <w:t>Postman</w:t>
              </w:r>
              <w:proofErr w:type="spellEnd"/>
              <w:r w:rsidR="00DF3F9B"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="00DF3F9B" w:rsidRPr="001D5B7F">
            <w:rPr>
              <w:sz w:val="24"/>
              <w:szCs w:val="24"/>
            </w:rPr>
            <w:t xml:space="preserve"> </w:t>
          </w:r>
        </w:p>
        <w:sdt>
          <w:sdtPr>
            <w:rPr>
              <w:sz w:val="24"/>
              <w:szCs w:val="24"/>
            </w:rPr>
            <w:tag w:val="goog_rdk_53"/>
            <w:id w:val="1331790713"/>
          </w:sdtPr>
          <w:sdtContent>
            <w:p w14:paraId="39D3B80D" w14:textId="77777777" w:rsidR="00DF3F9B" w:rsidRPr="001D5B7F" w:rsidRDefault="00000000" w:rsidP="00DF3F9B">
              <w:pPr>
                <w:ind w:left="720"/>
                <w:rPr>
                  <w:ins w:id="83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502634811"/>
                </w:sdtPr>
                <w:sdtContent>
                  <w:proofErr w:type="spellStart"/>
                  <w:ins w:id="84" w:author="Pavel Švec" w:date="2024-08-02T12:34:00Z"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0A48AD1B" w14:textId="77777777" w:rsidR="00DF3F9B" w:rsidRPr="001D5B7F" w:rsidRDefault="00000000" w:rsidP="00DF3F9B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-943297450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2052341380"/>
                </w:sdtPr>
                <w:sdtContent>
                  <w:proofErr w:type="spellStart"/>
                  <w:ins w:id="85" w:author="Pavel Švec" w:date="2024-08-02T12:34:00Z"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="00DF3F9B" w:rsidRPr="001D5B7F">
            <w:rPr>
              <w:sz w:val="24"/>
              <w:szCs w:val="24"/>
            </w:rPr>
            <w:t xml:space="preserve"> </w:t>
          </w:r>
        </w:p>
        <w:p w14:paraId="2125AB3E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3D273979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24D4A988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0D788054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"id": 1501,</w:t>
          </w:r>
        </w:p>
        <w:p w14:paraId="62DFD9A6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"Ježíšek",</w:t>
          </w:r>
        </w:p>
        <w:p w14:paraId="40ADABEB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"Svatý",</w:t>
          </w:r>
        </w:p>
        <w:p w14:paraId="61A91E73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"nebe@volat.com",</w:t>
          </w:r>
        </w:p>
        <w:p w14:paraId="300217F1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2057</w:t>
          </w:r>
        </w:p>
        <w:p w14:paraId="5B5D3D2F" w14:textId="77777777" w:rsidR="00DF3F9B" w:rsidRPr="001D5B7F" w:rsidRDefault="00DF3F9B" w:rsidP="00DF3F9B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23011C9A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7CB30254" w14:textId="77777777" w:rsidR="00DF3F9B" w:rsidRPr="001D5B7F" w:rsidRDefault="00DF3F9B" w:rsidP="00DF3F9B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-1392880309"/>
          </w:sdtPr>
          <w:sdtContent>
            <w:p w14:paraId="7A6D4E2B" w14:textId="77777777" w:rsidR="00DF3F9B" w:rsidRPr="001D5B7F" w:rsidRDefault="00000000" w:rsidP="00DF3F9B">
              <w:pPr>
                <w:ind w:left="720"/>
                <w:rPr>
                  <w:ins w:id="86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-2106024366"/>
                </w:sdtPr>
                <w:sdtContent>
                  <w:proofErr w:type="spellStart"/>
                  <w:ins w:id="87" w:author="Pavel Švec" w:date="2024-08-02T12:34:00Z"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283622557"/>
          </w:sdtPr>
          <w:sdtContent>
            <w:p w14:paraId="4E5CB8FD" w14:textId="77777777" w:rsidR="00DF3F9B" w:rsidRPr="001D5B7F" w:rsidRDefault="00000000" w:rsidP="00DF3F9B">
              <w:pPr>
                <w:ind w:left="720"/>
                <w:rPr>
                  <w:ins w:id="88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1237515181"/>
                </w:sdtPr>
                <w:sdtContent>
                  <w:proofErr w:type="spellStart"/>
                  <w:ins w:id="89" w:author="Pavel Švec" w:date="2024-08-02T12:34:00Z"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56319501" w14:textId="77777777" w:rsidR="00DF3F9B" w:rsidRPr="001D5B7F" w:rsidRDefault="00000000" w:rsidP="00DF3F9B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2025597626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-2087531931"/>
                </w:sdtPr>
                <w:sdtContent>
                  <w:proofErr w:type="spellStart"/>
                  <w:ins w:id="90" w:author="Pavel Švec" w:date="2024-08-02T12:34:00Z"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="00DF3F9B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="00DF3F9B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="00DF3F9B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91" w:author="Pavel Švec" w:date="2024-08-02T12:34:00Z"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="00DF3F9B" w:rsidRPr="001D5B7F">
            <w:rPr>
              <w:sz w:val="24"/>
              <w:szCs w:val="24"/>
            </w:rPr>
            <w:t xml:space="preserve"> </w:t>
          </w:r>
        </w:p>
        <w:p w14:paraId="472E3210" w14:textId="77777777" w:rsidR="00DF3F9B" w:rsidRPr="001D5B7F" w:rsidRDefault="00DF3F9B" w:rsidP="00DF3F9B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1481580254"/>
          </w:sdtPr>
          <w:sdtContent>
            <w:p w14:paraId="2DA71225" w14:textId="77777777" w:rsidR="00DF3F9B" w:rsidRPr="001D5B7F" w:rsidRDefault="00000000" w:rsidP="00DF3F9B">
              <w:pPr>
                <w:ind w:left="720"/>
                <w:rPr>
                  <w:ins w:id="92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2118796799"/>
                </w:sdtPr>
                <w:sdtContent>
                  <w:ins w:id="93" w:author="Pavel Švec" w:date="2024-08-02T12:34:00Z"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status: 200 OK</w:t>
                    </w:r>
                  </w:ins>
                </w:sdtContent>
              </w:sdt>
            </w:p>
          </w:sdtContent>
        </w:sdt>
        <w:sdt>
          <w:sdtPr>
            <w:tag w:val="goog_rdk_69"/>
            <w:id w:val="-1410542490"/>
          </w:sdtPr>
          <w:sdtContent>
            <w:p w14:paraId="7D6FF246" w14:textId="57139B31" w:rsidR="00DF3F9B" w:rsidRPr="001D5B7F" w:rsidRDefault="00000000" w:rsidP="00DF3F9B">
              <w:pPr>
                <w:shd w:val="clear" w:color="auto" w:fill="FFFFFE"/>
                <w:spacing w:line="360" w:lineRule="auto"/>
                <w:ind w:left="720"/>
                <w:rPr>
                  <w:ins w:id="94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8"/>
                  <w:id w:val="-1436132268"/>
                </w:sdtPr>
                <w:sdtContent>
                  <w:ins w:id="95" w:author="Pavel Švec" w:date="2024-08-02T12:34:00Z"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"id": </w:t>
                    </w:r>
                  </w:ins>
                  <w:r w:rsidR="00DF3F9B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1513</w:t>
                  </w:r>
                  <w:ins w:id="96" w:author="Pavel Švec" w:date="2024-08-02T12:34:00Z">
                    <w:r w:rsidR="00DF3F9B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,</w:t>
                    </w:r>
                  </w:ins>
                </w:sdtContent>
              </w:sdt>
            </w:p>
          </w:sdtContent>
        </w:sdt>
        <w:p w14:paraId="700D48CC" w14:textId="518045A3" w:rsidR="00DF3F9B" w:rsidRPr="001D5B7F" w:rsidRDefault="00DF3F9B" w:rsidP="00DF3F9B">
          <w:pPr>
            <w:ind w:left="720"/>
            <w:rPr>
              <w:rFonts w:ascii="Roboto" w:eastAsia="Roboto" w:hAnsi="Roboto" w:cs="Roboto"/>
              <w:sz w:val="24"/>
              <w:szCs w:val="24"/>
            </w:rPr>
          </w:pPr>
          <w:ins w:id="97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lastRenderedPageBreak/>
              <w:t>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message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": 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This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student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does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exist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."</w:t>
            </w:r>
          </w:ins>
        </w:p>
        <w:p w14:paraId="6E79CB7C" w14:textId="77777777" w:rsidR="00DF3F9B" w:rsidRPr="001D5B7F" w:rsidRDefault="00DF3F9B" w:rsidP="00DF3F9B">
          <w:pPr>
            <w:ind w:left="720"/>
            <w:rPr>
              <w:rFonts w:ascii="Roboto" w:eastAsia="Roboto" w:hAnsi="Roboto" w:cs="Roboto"/>
              <w:sz w:val="24"/>
              <w:szCs w:val="24"/>
            </w:rPr>
          </w:pPr>
        </w:p>
        <w:p w14:paraId="735E3F9D" w14:textId="48AEA196" w:rsidR="00DF3F9B" w:rsidRPr="001D5B7F" w:rsidRDefault="00DF3F9B" w:rsidP="00DF3F9B">
          <w:pPr>
            <w:ind w:left="720"/>
            <w:rPr>
              <w:sz w:val="24"/>
              <w:szCs w:val="24"/>
              <w:lang w:val="cs-CZ"/>
            </w:rPr>
          </w:pPr>
          <w:r w:rsidRPr="001D5B7F">
            <w:rPr>
              <w:sz w:val="24"/>
              <w:szCs w:val="24"/>
              <w:lang w:val="cs-CZ"/>
            </w:rPr>
            <w:t xml:space="preserve">ID has to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</w:t>
          </w:r>
          <w:proofErr w:type="spellStart"/>
          <w:r w:rsidRPr="001D5B7F">
            <w:rPr>
              <w:sz w:val="24"/>
              <w:szCs w:val="24"/>
              <w:lang w:val="cs-CZ"/>
            </w:rPr>
            <w:t>same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DTB and </w:t>
          </w:r>
          <w:proofErr w:type="spellStart"/>
          <w:r w:rsidRPr="001D5B7F">
            <w:rPr>
              <w:sz w:val="24"/>
              <w:szCs w:val="24"/>
              <w:lang w:val="cs-CZ"/>
            </w:rPr>
            <w:t>it’s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sz w:val="24"/>
              <w:szCs w:val="24"/>
              <w:lang w:val="cs-CZ"/>
            </w:rPr>
            <w:t>shouldn’t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</w:t>
          </w:r>
          <w:proofErr w:type="spellStart"/>
          <w:r w:rsidRPr="001D5B7F">
            <w:rPr>
              <w:sz w:val="24"/>
              <w:szCs w:val="24"/>
              <w:lang w:val="cs-CZ"/>
            </w:rPr>
            <w:t>same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as in </w:t>
          </w:r>
          <w:proofErr w:type="spellStart"/>
          <w:r w:rsidRPr="001D5B7F">
            <w:rPr>
              <w:sz w:val="24"/>
              <w:szCs w:val="24"/>
              <w:lang w:val="cs-CZ"/>
            </w:rPr>
            <w:t>this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case. </w:t>
          </w:r>
          <w:proofErr w:type="spellStart"/>
          <w:r w:rsidRPr="001D5B7F">
            <w:rPr>
              <w:sz w:val="24"/>
              <w:szCs w:val="24"/>
              <w:lang w:val="cs-CZ"/>
            </w:rPr>
            <w:t>Control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has to </w:t>
          </w:r>
          <w:proofErr w:type="spellStart"/>
          <w:r w:rsidRPr="001D5B7F">
            <w:rPr>
              <w:sz w:val="24"/>
              <w:szCs w:val="24"/>
              <w:lang w:val="cs-CZ"/>
            </w:rPr>
            <w:t>be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done </w:t>
          </w:r>
          <w:proofErr w:type="spellStart"/>
          <w:r w:rsidRPr="001D5B7F">
            <w:rPr>
              <w:sz w:val="24"/>
              <w:szCs w:val="24"/>
              <w:lang w:val="cs-CZ"/>
            </w:rPr>
            <w:t>thru</w:t>
          </w:r>
          <w:proofErr w:type="spellEnd"/>
          <w:r w:rsidRPr="001D5B7F">
            <w:rPr>
              <w:sz w:val="24"/>
              <w:szCs w:val="24"/>
              <w:lang w:val="cs-CZ"/>
            </w:rPr>
            <w:t xml:space="preserve"> DTB.</w:t>
          </w:r>
        </w:p>
        <w:p w14:paraId="0966D9CC" w14:textId="77777777" w:rsidR="00D233A7" w:rsidRPr="001D5B7F" w:rsidRDefault="00D233A7" w:rsidP="008204A3">
          <w:pPr>
            <w:ind w:left="720"/>
            <w:rPr>
              <w:sz w:val="24"/>
              <w:szCs w:val="24"/>
            </w:rPr>
          </w:pPr>
        </w:p>
        <w:p w14:paraId="31B94886" w14:textId="039404DE" w:rsidR="00D233A7" w:rsidRPr="001D5B7F" w:rsidRDefault="00000000" w:rsidP="00D233A7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1284107834"/>
            </w:sdtPr>
            <w:sdtContent>
              <w:proofErr w:type="spellStart"/>
              <w:r w:rsidR="00D233A7" w:rsidRPr="001D5B7F">
                <w:rPr>
                  <w:sz w:val="24"/>
                  <w:szCs w:val="24"/>
                </w:rPr>
                <w:t>Abstract</w:t>
              </w:r>
              <w:proofErr w:type="spellEnd"/>
              <w:r w:rsidR="00D233A7"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="00D233A7" w:rsidRPr="001D5B7F">
                <w:rPr>
                  <w:sz w:val="24"/>
                  <w:szCs w:val="24"/>
                </w:rPr>
                <w:t>negative</w:t>
              </w:r>
              <w:proofErr w:type="spellEnd"/>
              <w:r w:rsidR="00D233A7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D233A7" w:rsidRPr="001D5B7F">
                <w:rPr>
                  <w:sz w:val="24"/>
                  <w:szCs w:val="24"/>
                </w:rPr>
                <w:t>check</w:t>
              </w:r>
              <w:proofErr w:type="spellEnd"/>
              <w:r w:rsidR="00D233A7"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="00D233A7" w:rsidRPr="001D5B7F">
                <w:rPr>
                  <w:sz w:val="24"/>
                  <w:szCs w:val="24"/>
                </w:rPr>
                <w:t>order</w:t>
              </w:r>
              <w:proofErr w:type="spellEnd"/>
              <w:r w:rsidR="00D233A7"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="00D233A7" w:rsidRPr="001D5B7F">
                <w:rPr>
                  <w:sz w:val="24"/>
                  <w:szCs w:val="24"/>
                </w:rPr>
                <w:t>Postman</w:t>
              </w:r>
              <w:proofErr w:type="spellEnd"/>
              <w:r w:rsidR="00D233A7"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="00D233A7" w:rsidRPr="001D5B7F">
            <w:rPr>
              <w:sz w:val="24"/>
              <w:szCs w:val="24"/>
            </w:rPr>
            <w:t xml:space="preserve"> (</w:t>
          </w:r>
          <w:proofErr w:type="spellStart"/>
          <w:r w:rsidR="00D233A7" w:rsidRPr="001D5B7F">
            <w:rPr>
              <w:sz w:val="24"/>
              <w:szCs w:val="24"/>
            </w:rPr>
            <w:t>use</w:t>
          </w:r>
          <w:proofErr w:type="spellEnd"/>
          <w:r w:rsidR="00D233A7" w:rsidRPr="001D5B7F">
            <w:rPr>
              <w:sz w:val="24"/>
              <w:szCs w:val="24"/>
            </w:rPr>
            <w:t xml:space="preserve"> </w:t>
          </w:r>
          <w:proofErr w:type="spellStart"/>
          <w:r w:rsidR="00D233A7" w:rsidRPr="001D5B7F">
            <w:rPr>
              <w:sz w:val="24"/>
              <w:szCs w:val="24"/>
            </w:rPr>
            <w:t>space</w:t>
          </w:r>
          <w:proofErr w:type="spellEnd"/>
          <w:r w:rsidR="00D233A7" w:rsidRPr="001D5B7F">
            <w:rPr>
              <w:sz w:val="24"/>
              <w:szCs w:val="24"/>
            </w:rPr>
            <w:t xml:space="preserve"> </w:t>
          </w:r>
          <w:proofErr w:type="spellStart"/>
          <w:r w:rsidR="00D233A7" w:rsidRPr="001D5B7F">
            <w:rPr>
              <w:sz w:val="24"/>
              <w:szCs w:val="24"/>
            </w:rPr>
            <w:t>instead</w:t>
          </w:r>
          <w:proofErr w:type="spellEnd"/>
          <w:r w:rsidR="00D233A7" w:rsidRPr="001D5B7F">
            <w:rPr>
              <w:sz w:val="24"/>
              <w:szCs w:val="24"/>
            </w:rPr>
            <w:t xml:space="preserve"> of </w:t>
          </w:r>
          <w:proofErr w:type="spellStart"/>
          <w:r w:rsidR="00D233A7" w:rsidRPr="001D5B7F">
            <w:rPr>
              <w:sz w:val="24"/>
              <w:szCs w:val="24"/>
            </w:rPr>
            <w:t>letters</w:t>
          </w:r>
          <w:proofErr w:type="spellEnd"/>
          <w:r w:rsidR="00D233A7" w:rsidRPr="001D5B7F">
            <w:rPr>
              <w:sz w:val="24"/>
              <w:szCs w:val="24"/>
            </w:rPr>
            <w:t xml:space="preserve"> or </w:t>
          </w:r>
          <w:proofErr w:type="spellStart"/>
          <w:r w:rsidR="00D233A7" w:rsidRPr="001D5B7F">
            <w:rPr>
              <w:sz w:val="24"/>
              <w:szCs w:val="24"/>
            </w:rPr>
            <w:t>numbers</w:t>
          </w:r>
          <w:proofErr w:type="spellEnd"/>
          <w:r w:rsidR="00D233A7" w:rsidRPr="001D5B7F">
            <w:rPr>
              <w:sz w:val="24"/>
              <w:szCs w:val="24"/>
            </w:rPr>
            <w:t>)</w:t>
          </w:r>
        </w:p>
        <w:sdt>
          <w:sdtPr>
            <w:rPr>
              <w:sz w:val="24"/>
              <w:szCs w:val="24"/>
            </w:rPr>
            <w:tag w:val="goog_rdk_53"/>
            <w:id w:val="525914545"/>
          </w:sdtPr>
          <w:sdtContent>
            <w:p w14:paraId="2C1FFE18" w14:textId="77777777" w:rsidR="00D233A7" w:rsidRPr="001D5B7F" w:rsidRDefault="00000000" w:rsidP="00D233A7">
              <w:pPr>
                <w:ind w:left="720"/>
                <w:rPr>
                  <w:ins w:id="98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-396369501"/>
                </w:sdtPr>
                <w:sdtContent>
                  <w:proofErr w:type="spellStart"/>
                  <w:ins w:id="99" w:author="Pavel Švec" w:date="2024-08-02T12:34:00Z"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6263A826" w14:textId="77777777" w:rsidR="00D233A7" w:rsidRPr="001D5B7F" w:rsidRDefault="00000000" w:rsidP="00D233A7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-2083440304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371205019"/>
                </w:sdtPr>
                <w:sdtContent>
                  <w:proofErr w:type="spellStart"/>
                  <w:ins w:id="100" w:author="Pavel Švec" w:date="2024-08-02T12:34:00Z"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="00D233A7" w:rsidRPr="001D5B7F">
            <w:rPr>
              <w:sz w:val="24"/>
              <w:szCs w:val="24"/>
            </w:rPr>
            <w:t xml:space="preserve"> </w:t>
          </w:r>
        </w:p>
        <w:p w14:paraId="243693F2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5CD67218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29E3F1FD" w14:textId="77777777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28C746A3" w14:textId="4393AC23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"id": (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nothing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),</w:t>
          </w:r>
        </w:p>
        <w:p w14:paraId="7FED98E1" w14:textId="2BA47780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": "40x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space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",</w:t>
          </w:r>
        </w:p>
        <w:p w14:paraId="590EDC62" w14:textId="2E2306B6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": "40x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space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",</w:t>
          </w:r>
        </w:p>
        <w:p w14:paraId="2A298421" w14:textId="47950510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    "email": "40x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space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without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 @",</w:t>
          </w:r>
        </w:p>
        <w:p w14:paraId="15BEA861" w14:textId="2D2E1CAE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 xml:space="preserve">": 10x 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space</w:t>
          </w:r>
          <w:proofErr w:type="spellEnd"/>
        </w:p>
        <w:p w14:paraId="4E4E422A" w14:textId="77777777" w:rsidR="00D233A7" w:rsidRPr="001D5B7F" w:rsidRDefault="00D233A7" w:rsidP="00D233A7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2B4D368D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4C328B46" w14:textId="77777777" w:rsidR="00D233A7" w:rsidRPr="001D5B7F" w:rsidRDefault="00D233A7" w:rsidP="00D233A7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1176390737"/>
          </w:sdtPr>
          <w:sdtContent>
            <w:p w14:paraId="4A15E448" w14:textId="77777777" w:rsidR="00D233A7" w:rsidRPr="001D5B7F" w:rsidRDefault="00000000" w:rsidP="00D233A7">
              <w:pPr>
                <w:ind w:left="720"/>
                <w:rPr>
                  <w:ins w:id="101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511418148"/>
                </w:sdtPr>
                <w:sdtContent>
                  <w:proofErr w:type="spellStart"/>
                  <w:ins w:id="102" w:author="Pavel Švec" w:date="2024-08-02T12:34:00Z"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-1926565380"/>
          </w:sdtPr>
          <w:sdtContent>
            <w:p w14:paraId="44E36E8E" w14:textId="77777777" w:rsidR="00D233A7" w:rsidRPr="001D5B7F" w:rsidRDefault="00000000" w:rsidP="00D233A7">
              <w:pPr>
                <w:ind w:left="720"/>
                <w:rPr>
                  <w:ins w:id="103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-1262762601"/>
                </w:sdtPr>
                <w:sdtContent>
                  <w:proofErr w:type="spellStart"/>
                  <w:ins w:id="104" w:author="Pavel Švec" w:date="2024-08-02T12:34:00Z"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6415139A" w14:textId="77777777" w:rsidR="00D233A7" w:rsidRPr="001D5B7F" w:rsidRDefault="00000000" w:rsidP="00D233A7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-1765445788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-1586068836"/>
                </w:sdtPr>
                <w:sdtContent>
                  <w:proofErr w:type="spellStart"/>
                  <w:ins w:id="105" w:author="Pavel Švec" w:date="2024-08-02T12:34:00Z"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="00D233A7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="00D233A7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="00D233A7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106" w:author="Pavel Švec" w:date="2024-08-02T12:34:00Z"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="00D233A7" w:rsidRPr="001D5B7F">
            <w:rPr>
              <w:sz w:val="24"/>
              <w:szCs w:val="24"/>
            </w:rPr>
            <w:t xml:space="preserve"> </w:t>
          </w:r>
        </w:p>
        <w:p w14:paraId="179DE8DE" w14:textId="77777777" w:rsidR="00D233A7" w:rsidRPr="001D5B7F" w:rsidRDefault="00D233A7" w:rsidP="00D233A7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-300158713"/>
          </w:sdtPr>
          <w:sdtContent>
            <w:p w14:paraId="1FFB5209" w14:textId="5F22028A" w:rsidR="00D233A7" w:rsidRPr="001D5B7F" w:rsidRDefault="00000000" w:rsidP="00D233A7">
              <w:pPr>
                <w:ind w:left="720"/>
                <w:rPr>
                  <w:ins w:id="107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94294777"/>
                </w:sdtPr>
                <w:sdtContent>
                  <w:ins w:id="108" w:author="Pavel Švec" w:date="2024-08-02T12:34:00Z"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status: </w:t>
                    </w:r>
                  </w:ins>
                  <w:r w:rsidR="009057AE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2</w:t>
                  </w:r>
                  <w:ins w:id="109" w:author="Pavel Švec" w:date="2024-08-02T12:34:00Z">
                    <w:r w:rsidR="00D233A7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00 </w:t>
                    </w:r>
                  </w:ins>
                  <w:r w:rsidR="009057AE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OK</w:t>
                  </w:r>
                </w:sdtContent>
              </w:sdt>
            </w:p>
          </w:sdtContent>
        </w:sdt>
        <w:sdt>
          <w:sdtPr>
            <w:tag w:val="goog_rdk_69"/>
            <w:id w:val="26601575"/>
          </w:sdtPr>
          <w:sdtContent>
            <w:p w14:paraId="0786DE64" w14:textId="23019FA3" w:rsidR="00D233A7" w:rsidRPr="001D5B7F" w:rsidRDefault="00000000" w:rsidP="00D233A7">
              <w:pPr>
                <w:shd w:val="clear" w:color="auto" w:fill="FFFFFE"/>
                <w:spacing w:line="360" w:lineRule="auto"/>
                <w:ind w:left="720"/>
                <w:rPr>
                  <w:ins w:id="110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8"/>
                  <w:id w:val="887916969"/>
                  <w:showingPlcHdr/>
                </w:sdtPr>
                <w:sdtContent>
                  <w:r w:rsidR="009057AE" w:rsidRPr="001D5B7F">
                    <w:t xml:space="preserve">     </w:t>
                  </w:r>
                </w:sdtContent>
              </w:sdt>
            </w:p>
          </w:sdtContent>
        </w:sdt>
        <w:p w14:paraId="5C0E61DE" w14:textId="25890BB4" w:rsidR="00D233A7" w:rsidRPr="001D5B7F" w:rsidRDefault="00D233A7" w:rsidP="00D233A7">
          <w:pPr>
            <w:ind w:left="720"/>
            <w:rPr>
              <w:rFonts w:ascii="Roboto" w:eastAsia="Roboto" w:hAnsi="Roboto" w:cs="Roboto"/>
              <w:sz w:val="24"/>
              <w:szCs w:val="24"/>
            </w:rPr>
          </w:pPr>
          <w:ins w:id="111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message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": "</w:t>
            </w:r>
          </w:ins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Wrong</w:t>
          </w:r>
          <w:proofErr w:type="spellEnd"/>
          <w:r w:rsidR="009057AE"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format</w:t>
          </w:r>
          <w:proofErr w:type="spellEnd"/>
          <w:r w:rsidR="009057AE"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for</w:t>
          </w:r>
          <w:proofErr w:type="spellEnd"/>
          <w:r w:rsidR="009057AE"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input</w:t>
          </w:r>
          <w:proofErr w:type="spellEnd"/>
          <w:r w:rsidR="009057AE" w:rsidRPr="001D5B7F">
            <w:rPr>
              <w:rFonts w:ascii="Roboto" w:eastAsia="Roboto" w:hAnsi="Roboto" w:cs="Roboto"/>
              <w:sz w:val="24"/>
              <w:szCs w:val="24"/>
            </w:rPr>
            <w:t xml:space="preserve"> of </w:t>
          </w:r>
          <w:proofErr w:type="spellStart"/>
          <w:r w:rsidR="009057AE" w:rsidRPr="001D5B7F">
            <w:rPr>
              <w:rFonts w:ascii="Roboto" w:eastAsia="Roboto" w:hAnsi="Roboto" w:cs="Roboto"/>
              <w:sz w:val="24"/>
              <w:szCs w:val="24"/>
            </w:rPr>
            <w:t>data</w:t>
          </w:r>
          <w:proofErr w:type="spellEnd"/>
          <w:ins w:id="112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."</w:t>
            </w:r>
          </w:ins>
        </w:p>
        <w:p w14:paraId="2ECD5CB0" w14:textId="77777777" w:rsidR="00D233A7" w:rsidRPr="001D5B7F" w:rsidRDefault="00D233A7" w:rsidP="00D233A7">
          <w:pPr>
            <w:ind w:left="720"/>
            <w:rPr>
              <w:rFonts w:ascii="Roboto" w:eastAsia="Roboto" w:hAnsi="Roboto" w:cs="Roboto"/>
              <w:sz w:val="24"/>
              <w:szCs w:val="24"/>
            </w:rPr>
          </w:pPr>
        </w:p>
        <w:p w14:paraId="5E1C7357" w14:textId="1BE01F73" w:rsidR="00903780" w:rsidRPr="001D5B7F" w:rsidRDefault="00000000" w:rsidP="00903780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319118208"/>
            </w:sdtPr>
            <w:sdtContent>
              <w:proofErr w:type="spellStart"/>
              <w:r w:rsidR="00903780" w:rsidRPr="001D5B7F">
                <w:rPr>
                  <w:sz w:val="24"/>
                  <w:szCs w:val="24"/>
                </w:rPr>
                <w:t>Abstract</w:t>
              </w:r>
              <w:proofErr w:type="spellEnd"/>
              <w:r w:rsidR="00903780"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="00903780" w:rsidRPr="001D5B7F">
                <w:rPr>
                  <w:sz w:val="24"/>
                  <w:szCs w:val="24"/>
                </w:rPr>
                <w:t>negative</w:t>
              </w:r>
              <w:proofErr w:type="spellEnd"/>
              <w:r w:rsidR="00903780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903780" w:rsidRPr="001D5B7F">
                <w:rPr>
                  <w:sz w:val="24"/>
                  <w:szCs w:val="24"/>
                </w:rPr>
                <w:t>check</w:t>
              </w:r>
              <w:proofErr w:type="spellEnd"/>
              <w:r w:rsidR="00903780"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="00903780" w:rsidRPr="001D5B7F">
                <w:rPr>
                  <w:sz w:val="24"/>
                  <w:szCs w:val="24"/>
                </w:rPr>
                <w:t>order</w:t>
              </w:r>
              <w:proofErr w:type="spellEnd"/>
              <w:r w:rsidR="00903780"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="00903780" w:rsidRPr="001D5B7F">
                <w:rPr>
                  <w:sz w:val="24"/>
                  <w:szCs w:val="24"/>
                </w:rPr>
                <w:t>Postman</w:t>
              </w:r>
              <w:proofErr w:type="spellEnd"/>
              <w:r w:rsidR="00903780"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="00903780" w:rsidRPr="001D5B7F">
            <w:rPr>
              <w:sz w:val="24"/>
              <w:szCs w:val="24"/>
            </w:rPr>
            <w:t xml:space="preserve"> (</w:t>
          </w:r>
          <w:proofErr w:type="spellStart"/>
          <w:r w:rsidR="00903780" w:rsidRPr="001D5B7F">
            <w:rPr>
              <w:sz w:val="24"/>
              <w:szCs w:val="24"/>
            </w:rPr>
            <w:t>use</w:t>
          </w:r>
          <w:proofErr w:type="spellEnd"/>
          <w:r w:rsidR="00903780" w:rsidRPr="001D5B7F">
            <w:rPr>
              <w:sz w:val="24"/>
              <w:szCs w:val="24"/>
            </w:rPr>
            <w:t xml:space="preserve"> </w:t>
          </w:r>
          <w:proofErr w:type="spellStart"/>
          <w:r w:rsidR="00903780" w:rsidRPr="001D5B7F">
            <w:rPr>
              <w:sz w:val="24"/>
              <w:szCs w:val="24"/>
            </w:rPr>
            <w:t>signs</w:t>
          </w:r>
          <w:proofErr w:type="spellEnd"/>
          <w:r w:rsidR="00903780" w:rsidRPr="001D5B7F">
            <w:rPr>
              <w:sz w:val="24"/>
              <w:szCs w:val="24"/>
            </w:rPr>
            <w:t xml:space="preserve"> </w:t>
          </w:r>
          <w:proofErr w:type="spellStart"/>
          <w:r w:rsidR="00903780" w:rsidRPr="001D5B7F">
            <w:rPr>
              <w:sz w:val="24"/>
              <w:szCs w:val="24"/>
            </w:rPr>
            <w:t>instead</w:t>
          </w:r>
          <w:proofErr w:type="spellEnd"/>
          <w:r w:rsidR="00903780" w:rsidRPr="001D5B7F">
            <w:rPr>
              <w:sz w:val="24"/>
              <w:szCs w:val="24"/>
            </w:rPr>
            <w:t xml:space="preserve"> of </w:t>
          </w:r>
          <w:proofErr w:type="spellStart"/>
          <w:r w:rsidR="00903780" w:rsidRPr="001D5B7F">
            <w:rPr>
              <w:sz w:val="24"/>
              <w:szCs w:val="24"/>
            </w:rPr>
            <w:t>letters</w:t>
          </w:r>
          <w:proofErr w:type="spellEnd"/>
          <w:r w:rsidR="00903780" w:rsidRPr="001D5B7F">
            <w:rPr>
              <w:sz w:val="24"/>
              <w:szCs w:val="24"/>
            </w:rPr>
            <w:t>)</w:t>
          </w:r>
        </w:p>
        <w:sdt>
          <w:sdtPr>
            <w:rPr>
              <w:sz w:val="24"/>
              <w:szCs w:val="24"/>
            </w:rPr>
            <w:tag w:val="goog_rdk_53"/>
            <w:id w:val="918140317"/>
          </w:sdtPr>
          <w:sdtContent>
            <w:p w14:paraId="0481AC66" w14:textId="77777777" w:rsidR="00903780" w:rsidRPr="001D5B7F" w:rsidRDefault="00000000" w:rsidP="00903780">
              <w:pPr>
                <w:ind w:left="720"/>
                <w:rPr>
                  <w:ins w:id="113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-1272089536"/>
                </w:sdtPr>
                <w:sdtContent>
                  <w:proofErr w:type="spellStart"/>
                  <w:ins w:id="114" w:author="Pavel Švec" w:date="2024-08-02T12:34:00Z"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7DBF65B8" w14:textId="77777777" w:rsidR="00903780" w:rsidRPr="001D5B7F" w:rsidRDefault="00000000" w:rsidP="00903780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111877003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-52169616"/>
                </w:sdtPr>
                <w:sdtContent>
                  <w:proofErr w:type="spellStart"/>
                  <w:ins w:id="115" w:author="Pavel Švec" w:date="2024-08-02T12:34:00Z"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="00903780" w:rsidRPr="001D5B7F">
            <w:rPr>
              <w:sz w:val="24"/>
              <w:szCs w:val="24"/>
            </w:rPr>
            <w:t xml:space="preserve"> </w:t>
          </w:r>
        </w:p>
        <w:p w14:paraId="32AE4B8A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6394C52C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5D5D133B" w14:textId="77777777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56B7AE00" w14:textId="644856E2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"id": 1,</w:t>
          </w:r>
        </w:p>
        <w:p w14:paraId="5F9B2198" w14:textId="2B690B6F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"+-+-+-",</w:t>
          </w:r>
        </w:p>
        <w:p w14:paraId="5D64BE20" w14:textId="751FA171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"+-+-+-",</w:t>
          </w:r>
        </w:p>
        <w:p w14:paraId="7CDEBFC4" w14:textId="000A3DD9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"+-+-+-",</w:t>
          </w:r>
        </w:p>
        <w:p w14:paraId="086FC2DC" w14:textId="7A6368E2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222</w:t>
          </w:r>
        </w:p>
        <w:p w14:paraId="429320C1" w14:textId="77777777" w:rsidR="00903780" w:rsidRPr="001D5B7F" w:rsidRDefault="00903780" w:rsidP="00903780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215C53BF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6E0592BC" w14:textId="77777777" w:rsidR="00903780" w:rsidRPr="001D5B7F" w:rsidRDefault="00903780" w:rsidP="00903780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-585533605"/>
          </w:sdtPr>
          <w:sdtContent>
            <w:p w14:paraId="66DB3A05" w14:textId="77777777" w:rsidR="00903780" w:rsidRPr="001D5B7F" w:rsidRDefault="00000000" w:rsidP="00903780">
              <w:pPr>
                <w:ind w:left="720"/>
                <w:rPr>
                  <w:ins w:id="116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802891433"/>
                </w:sdtPr>
                <w:sdtContent>
                  <w:proofErr w:type="spellStart"/>
                  <w:ins w:id="117" w:author="Pavel Švec" w:date="2024-08-02T12:34:00Z"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1711911680"/>
          </w:sdtPr>
          <w:sdtContent>
            <w:p w14:paraId="034DB83F" w14:textId="77777777" w:rsidR="00903780" w:rsidRPr="001D5B7F" w:rsidRDefault="00000000" w:rsidP="00903780">
              <w:pPr>
                <w:ind w:left="720"/>
                <w:rPr>
                  <w:ins w:id="118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2053496781"/>
                </w:sdtPr>
                <w:sdtContent>
                  <w:proofErr w:type="spellStart"/>
                  <w:ins w:id="119" w:author="Pavel Švec" w:date="2024-08-02T12:34:00Z"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57A207FA" w14:textId="77777777" w:rsidR="00903780" w:rsidRPr="001D5B7F" w:rsidRDefault="00000000" w:rsidP="00903780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561369414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-635875568"/>
                </w:sdtPr>
                <w:sdtContent>
                  <w:proofErr w:type="spellStart"/>
                  <w:ins w:id="120" w:author="Pavel Švec" w:date="2024-08-02T12:34:00Z"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="00903780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="00903780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="00903780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121" w:author="Pavel Švec" w:date="2024-08-02T12:34:00Z"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="00903780" w:rsidRPr="001D5B7F">
            <w:rPr>
              <w:sz w:val="24"/>
              <w:szCs w:val="24"/>
            </w:rPr>
            <w:t xml:space="preserve"> </w:t>
          </w:r>
        </w:p>
        <w:p w14:paraId="7E18D969" w14:textId="77777777" w:rsidR="00903780" w:rsidRPr="001D5B7F" w:rsidRDefault="00903780" w:rsidP="00903780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2088872376"/>
          </w:sdtPr>
          <w:sdtContent>
            <w:p w14:paraId="1A598EF4" w14:textId="77777777" w:rsidR="00903780" w:rsidRPr="001D5B7F" w:rsidRDefault="00000000" w:rsidP="00903780">
              <w:pPr>
                <w:ind w:left="720"/>
                <w:rPr>
                  <w:ins w:id="122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1601376628"/>
                </w:sdtPr>
                <w:sdtContent>
                  <w:ins w:id="123" w:author="Pavel Švec" w:date="2024-08-02T12:34:00Z"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status: </w:t>
                    </w:r>
                  </w:ins>
                  <w:r w:rsidR="00903780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2</w:t>
                  </w:r>
                  <w:ins w:id="124" w:author="Pavel Švec" w:date="2024-08-02T12:34:00Z">
                    <w:r w:rsidR="00903780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00 </w:t>
                    </w:r>
                  </w:ins>
                  <w:r w:rsidR="00903780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OK</w:t>
                  </w:r>
                </w:sdtContent>
              </w:sdt>
            </w:p>
          </w:sdtContent>
        </w:sdt>
        <w:sdt>
          <w:sdtPr>
            <w:tag w:val="goog_rdk_69"/>
            <w:id w:val="-405686604"/>
          </w:sdtPr>
          <w:sdtContent>
            <w:p w14:paraId="78CDD937" w14:textId="77777777" w:rsidR="00903780" w:rsidRPr="001D5B7F" w:rsidRDefault="00000000" w:rsidP="00903780">
              <w:pPr>
                <w:shd w:val="clear" w:color="auto" w:fill="FFFFFE"/>
                <w:spacing w:line="360" w:lineRule="auto"/>
                <w:ind w:left="720"/>
                <w:rPr>
                  <w:ins w:id="125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8"/>
                  <w:id w:val="-2096239158"/>
                  <w:showingPlcHdr/>
                </w:sdtPr>
                <w:sdtContent>
                  <w:r w:rsidR="00903780" w:rsidRPr="001D5B7F">
                    <w:t xml:space="preserve">     </w:t>
                  </w:r>
                </w:sdtContent>
              </w:sdt>
            </w:p>
          </w:sdtContent>
        </w:sdt>
        <w:p w14:paraId="5B6BC9A6" w14:textId="77777777" w:rsidR="00903780" w:rsidRPr="001D5B7F" w:rsidRDefault="00903780" w:rsidP="00903780">
          <w:pPr>
            <w:pStyle w:val="Odstavecseseznamem"/>
            <w:ind w:left="644"/>
            <w:rPr>
              <w:rFonts w:ascii="Roboto" w:eastAsia="Roboto" w:hAnsi="Roboto" w:cs="Roboto"/>
              <w:sz w:val="24"/>
              <w:szCs w:val="24"/>
            </w:rPr>
          </w:pPr>
          <w:ins w:id="126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message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": "</w:t>
            </w:r>
          </w:ins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Wrong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format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of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input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data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firstName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,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lastName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and email</w:t>
          </w:r>
          <w:ins w:id="127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."</w:t>
            </w:r>
          </w:ins>
        </w:p>
        <w:p w14:paraId="47C3BC41" w14:textId="77777777" w:rsidR="002E32E8" w:rsidRPr="001D5B7F" w:rsidRDefault="002E32E8" w:rsidP="00903780">
          <w:pPr>
            <w:pStyle w:val="Odstavecseseznamem"/>
            <w:ind w:left="644"/>
            <w:rPr>
              <w:rFonts w:ascii="Roboto" w:eastAsia="Roboto" w:hAnsi="Roboto" w:cs="Roboto"/>
              <w:sz w:val="24"/>
              <w:szCs w:val="24"/>
            </w:rPr>
          </w:pPr>
        </w:p>
        <w:p w14:paraId="6A3731EB" w14:textId="47BA86CF" w:rsidR="002E32E8" w:rsidRPr="001D5B7F" w:rsidRDefault="00000000" w:rsidP="002E32E8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1835755868"/>
            </w:sdtPr>
            <w:sdtContent>
              <w:proofErr w:type="spellStart"/>
              <w:r w:rsidR="002E32E8" w:rsidRPr="001D5B7F">
                <w:rPr>
                  <w:sz w:val="24"/>
                  <w:szCs w:val="24"/>
                </w:rPr>
                <w:t>Abstract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="002E32E8" w:rsidRPr="001D5B7F">
                <w:rPr>
                  <w:sz w:val="24"/>
                  <w:szCs w:val="24"/>
                </w:rPr>
                <w:t>negative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2E32E8" w:rsidRPr="001D5B7F">
                <w:rPr>
                  <w:sz w:val="24"/>
                  <w:szCs w:val="24"/>
                </w:rPr>
                <w:t>check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="002E32E8" w:rsidRPr="001D5B7F">
                <w:rPr>
                  <w:sz w:val="24"/>
                  <w:szCs w:val="24"/>
                </w:rPr>
                <w:t>order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="002E32E8" w:rsidRPr="001D5B7F">
                <w:rPr>
                  <w:sz w:val="24"/>
                  <w:szCs w:val="24"/>
                </w:rPr>
                <w:t>Postman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="002E32E8" w:rsidRPr="001D5B7F">
            <w:rPr>
              <w:sz w:val="24"/>
              <w:szCs w:val="24"/>
            </w:rPr>
            <w:t xml:space="preserve"> (</w:t>
          </w:r>
          <w:proofErr w:type="spellStart"/>
          <w:r w:rsidR="002E32E8" w:rsidRPr="001D5B7F">
            <w:rPr>
              <w:sz w:val="24"/>
              <w:szCs w:val="24"/>
            </w:rPr>
            <w:t>use</w:t>
          </w:r>
          <w:proofErr w:type="spellEnd"/>
          <w:r w:rsidR="002E32E8" w:rsidRPr="001D5B7F">
            <w:rPr>
              <w:sz w:val="24"/>
              <w:szCs w:val="24"/>
            </w:rPr>
            <w:t xml:space="preserve"> </w:t>
          </w:r>
          <w:proofErr w:type="spellStart"/>
          <w:r w:rsidR="002E32E8" w:rsidRPr="001D5B7F">
            <w:rPr>
              <w:sz w:val="24"/>
              <w:szCs w:val="24"/>
            </w:rPr>
            <w:t>letters</w:t>
          </w:r>
          <w:proofErr w:type="spellEnd"/>
          <w:r w:rsidR="002E32E8" w:rsidRPr="001D5B7F">
            <w:rPr>
              <w:sz w:val="24"/>
              <w:szCs w:val="24"/>
            </w:rPr>
            <w:t xml:space="preserve"> </w:t>
          </w:r>
          <w:proofErr w:type="spellStart"/>
          <w:r w:rsidR="002E32E8" w:rsidRPr="001D5B7F">
            <w:rPr>
              <w:sz w:val="24"/>
              <w:szCs w:val="24"/>
            </w:rPr>
            <w:t>instead</w:t>
          </w:r>
          <w:proofErr w:type="spellEnd"/>
          <w:r w:rsidR="002E32E8" w:rsidRPr="001D5B7F">
            <w:rPr>
              <w:sz w:val="24"/>
              <w:szCs w:val="24"/>
            </w:rPr>
            <w:t xml:space="preserve"> of </w:t>
          </w:r>
          <w:proofErr w:type="spellStart"/>
          <w:r w:rsidR="002E32E8" w:rsidRPr="001D5B7F">
            <w:rPr>
              <w:sz w:val="24"/>
              <w:szCs w:val="24"/>
            </w:rPr>
            <w:t>numbers</w:t>
          </w:r>
          <w:proofErr w:type="spellEnd"/>
          <w:r w:rsidR="002E32E8" w:rsidRPr="001D5B7F">
            <w:rPr>
              <w:sz w:val="24"/>
              <w:szCs w:val="24"/>
            </w:rPr>
            <w:t xml:space="preserve"> </w:t>
          </w:r>
          <w:proofErr w:type="spellStart"/>
          <w:r w:rsidR="002E32E8" w:rsidRPr="001D5B7F">
            <w:rPr>
              <w:sz w:val="24"/>
              <w:szCs w:val="24"/>
            </w:rPr>
            <w:t>for</w:t>
          </w:r>
          <w:proofErr w:type="spellEnd"/>
          <w:r w:rsidR="002E32E8" w:rsidRPr="001D5B7F">
            <w:rPr>
              <w:sz w:val="24"/>
              <w:szCs w:val="24"/>
            </w:rPr>
            <w:t xml:space="preserve"> AGE)</w:t>
          </w:r>
        </w:p>
        <w:sdt>
          <w:sdtPr>
            <w:rPr>
              <w:sz w:val="24"/>
              <w:szCs w:val="24"/>
            </w:rPr>
            <w:tag w:val="goog_rdk_53"/>
            <w:id w:val="1679313278"/>
          </w:sdtPr>
          <w:sdtContent>
            <w:p w14:paraId="6282F68F" w14:textId="77777777" w:rsidR="002E32E8" w:rsidRPr="001D5B7F" w:rsidRDefault="00000000" w:rsidP="002E32E8">
              <w:pPr>
                <w:ind w:left="720"/>
                <w:rPr>
                  <w:ins w:id="128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-1118680094"/>
                </w:sdtPr>
                <w:sdtContent>
                  <w:proofErr w:type="spellStart"/>
                  <w:ins w:id="129" w:author="Pavel Švec" w:date="2024-08-02T12:34:00Z"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5539C542" w14:textId="77777777" w:rsidR="002E32E8" w:rsidRPr="001D5B7F" w:rsidRDefault="00000000" w:rsidP="002E32E8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-2072570836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954144675"/>
                </w:sdtPr>
                <w:sdtContent>
                  <w:proofErr w:type="spellStart"/>
                  <w:ins w:id="130" w:author="Pavel Švec" w:date="2024-08-02T12:34:00Z"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="002E32E8" w:rsidRPr="001D5B7F">
            <w:rPr>
              <w:sz w:val="24"/>
              <w:szCs w:val="24"/>
            </w:rPr>
            <w:t xml:space="preserve"> </w:t>
          </w:r>
        </w:p>
        <w:p w14:paraId="245151BD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5EB9948D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2465401C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5B59317C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"id": 1,</w:t>
          </w:r>
        </w:p>
        <w:p w14:paraId="07CC4E8C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"Pavel",</w:t>
          </w:r>
        </w:p>
        <w:p w14:paraId="43EE04EF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"Novák",</w:t>
          </w:r>
        </w:p>
        <w:p w14:paraId="1D4027E2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"test",</w:t>
          </w:r>
        </w:p>
        <w:p w14:paraId="4146C186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age</w:t>
          </w:r>
          <w:proofErr w:type="spellEnd"/>
          <w:proofErr w:type="gramStart"/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":fff</w:t>
          </w:r>
          <w:proofErr w:type="gramEnd"/>
        </w:p>
        <w:p w14:paraId="527B02E7" w14:textId="77777777" w:rsidR="002E32E8" w:rsidRPr="002E32E8" w:rsidRDefault="002E32E8" w:rsidP="002E32E8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2E32E8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}</w:t>
          </w:r>
        </w:p>
        <w:p w14:paraId="2FD50F45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1BB790CD" w14:textId="77777777" w:rsidR="002E32E8" w:rsidRPr="001D5B7F" w:rsidRDefault="002E32E8" w:rsidP="002E32E8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97228734"/>
          </w:sdtPr>
          <w:sdtContent>
            <w:p w14:paraId="6C3ACDEE" w14:textId="77777777" w:rsidR="002E32E8" w:rsidRPr="001D5B7F" w:rsidRDefault="00000000" w:rsidP="002E32E8">
              <w:pPr>
                <w:ind w:left="720"/>
                <w:rPr>
                  <w:ins w:id="131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-1166315199"/>
                </w:sdtPr>
                <w:sdtContent>
                  <w:proofErr w:type="spellStart"/>
                  <w:ins w:id="132" w:author="Pavel Švec" w:date="2024-08-02T12:34:00Z"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931549631"/>
          </w:sdtPr>
          <w:sdtContent>
            <w:p w14:paraId="26FB0BEA" w14:textId="77777777" w:rsidR="002E32E8" w:rsidRPr="001D5B7F" w:rsidRDefault="00000000" w:rsidP="002E32E8">
              <w:pPr>
                <w:ind w:left="720"/>
                <w:rPr>
                  <w:ins w:id="133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1596287353"/>
                </w:sdtPr>
                <w:sdtContent>
                  <w:proofErr w:type="spellStart"/>
                  <w:ins w:id="134" w:author="Pavel Švec" w:date="2024-08-02T12:34:00Z"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0804CB94" w14:textId="77777777" w:rsidR="002E32E8" w:rsidRPr="001D5B7F" w:rsidRDefault="00000000" w:rsidP="002E32E8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-1770392655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743761092"/>
                </w:sdtPr>
                <w:sdtContent>
                  <w:proofErr w:type="spellStart"/>
                  <w:ins w:id="135" w:author="Pavel Švec" w:date="2024-08-02T12:34:00Z"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="002E32E8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="002E32E8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="002E32E8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136" w:author="Pavel Švec" w:date="2024-08-02T12:34:00Z"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="002E32E8" w:rsidRPr="001D5B7F">
            <w:rPr>
              <w:sz w:val="24"/>
              <w:szCs w:val="24"/>
            </w:rPr>
            <w:t xml:space="preserve"> </w:t>
          </w:r>
        </w:p>
        <w:p w14:paraId="3B02AFC1" w14:textId="77777777" w:rsidR="002E32E8" w:rsidRPr="001D5B7F" w:rsidRDefault="002E32E8" w:rsidP="002E32E8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-1429739659"/>
          </w:sdtPr>
          <w:sdtContent>
            <w:p w14:paraId="711D416C" w14:textId="77777777" w:rsidR="002E32E8" w:rsidRPr="001D5B7F" w:rsidRDefault="00000000" w:rsidP="002E32E8">
              <w:pPr>
                <w:ind w:left="720"/>
                <w:rPr>
                  <w:ins w:id="137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-315721703"/>
                </w:sdtPr>
                <w:sdtContent>
                  <w:ins w:id="138" w:author="Pavel Švec" w:date="2024-08-02T12:34:00Z"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status: </w:t>
                    </w:r>
                  </w:ins>
                  <w:r w:rsidR="002E32E8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2</w:t>
                  </w:r>
                  <w:ins w:id="139" w:author="Pavel Švec" w:date="2024-08-02T12:34:00Z">
                    <w:r w:rsidR="002E32E8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00 </w:t>
                    </w:r>
                  </w:ins>
                  <w:r w:rsidR="002E32E8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OK</w:t>
                  </w:r>
                </w:sdtContent>
              </w:sdt>
            </w:p>
          </w:sdtContent>
        </w:sdt>
        <w:sdt>
          <w:sdtPr>
            <w:tag w:val="goog_rdk_69"/>
            <w:id w:val="-1017846906"/>
          </w:sdtPr>
          <w:sdtContent>
            <w:p w14:paraId="0A63C2ED" w14:textId="77777777" w:rsidR="002E32E8" w:rsidRPr="001D5B7F" w:rsidRDefault="00000000" w:rsidP="002E32E8">
              <w:pPr>
                <w:shd w:val="clear" w:color="auto" w:fill="FFFFFE"/>
                <w:spacing w:line="360" w:lineRule="auto"/>
                <w:ind w:left="720"/>
                <w:rPr>
                  <w:ins w:id="140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8"/>
                  <w:id w:val="-188372869"/>
                  <w:showingPlcHdr/>
                </w:sdtPr>
                <w:sdtContent>
                  <w:r w:rsidR="002E32E8" w:rsidRPr="001D5B7F">
                    <w:t xml:space="preserve">     </w:t>
                  </w:r>
                </w:sdtContent>
              </w:sdt>
            </w:p>
          </w:sdtContent>
        </w:sdt>
        <w:p w14:paraId="6DFACAFF" w14:textId="3CD164A9" w:rsidR="002E32E8" w:rsidRDefault="002E32E8" w:rsidP="002E32E8">
          <w:pPr>
            <w:pStyle w:val="Odstavecseseznamem"/>
            <w:ind w:left="644"/>
            <w:rPr>
              <w:rFonts w:ascii="Roboto" w:eastAsia="Roboto" w:hAnsi="Roboto" w:cs="Roboto"/>
              <w:sz w:val="24"/>
              <w:szCs w:val="24"/>
            </w:rPr>
          </w:pPr>
          <w:ins w:id="141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"</w:t>
            </w:r>
            <w:proofErr w:type="spellStart"/>
            <w:r w:rsidRPr="001D5B7F">
              <w:rPr>
                <w:rFonts w:ascii="Roboto" w:eastAsia="Roboto" w:hAnsi="Roboto" w:cs="Roboto"/>
                <w:sz w:val="24"/>
                <w:szCs w:val="24"/>
              </w:rPr>
              <w:t>message</w:t>
            </w:r>
            <w:proofErr w:type="spellEnd"/>
            <w:r w:rsidRPr="001D5B7F">
              <w:rPr>
                <w:rFonts w:ascii="Roboto" w:eastAsia="Roboto" w:hAnsi="Roboto" w:cs="Roboto"/>
                <w:sz w:val="24"/>
                <w:szCs w:val="24"/>
              </w:rPr>
              <w:t>": "</w:t>
            </w:r>
          </w:ins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Wrong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format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input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data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for</w:t>
          </w:r>
          <w:proofErr w:type="spellEnd"/>
          <w:r w:rsidRPr="001D5B7F">
            <w:rPr>
              <w:rFonts w:ascii="Roboto" w:eastAsia="Roboto" w:hAnsi="Roboto" w:cs="Roboto"/>
              <w:sz w:val="24"/>
              <w:szCs w:val="24"/>
            </w:rPr>
            <w:t xml:space="preserve"> </w:t>
          </w:r>
          <w:proofErr w:type="spellStart"/>
          <w:r w:rsidRPr="001D5B7F">
            <w:rPr>
              <w:rFonts w:ascii="Roboto" w:eastAsia="Roboto" w:hAnsi="Roboto" w:cs="Roboto"/>
              <w:sz w:val="24"/>
              <w:szCs w:val="24"/>
            </w:rPr>
            <w:t>age</w:t>
          </w:r>
          <w:proofErr w:type="spellEnd"/>
          <w:ins w:id="142" w:author="Pavel Švec" w:date="2024-08-02T12:34:00Z">
            <w:r w:rsidRPr="001D5B7F">
              <w:rPr>
                <w:rFonts w:ascii="Roboto" w:eastAsia="Roboto" w:hAnsi="Roboto" w:cs="Roboto"/>
                <w:sz w:val="24"/>
                <w:szCs w:val="24"/>
              </w:rPr>
              <w:t>."</w:t>
            </w:r>
          </w:ins>
        </w:p>
        <w:p w14:paraId="2772827F" w14:textId="77777777" w:rsidR="001D5B7F" w:rsidRDefault="001D5B7F" w:rsidP="002E32E8">
          <w:pPr>
            <w:pStyle w:val="Odstavecseseznamem"/>
            <w:ind w:left="644"/>
            <w:rPr>
              <w:rFonts w:ascii="Roboto" w:eastAsia="Roboto" w:hAnsi="Roboto" w:cs="Roboto"/>
              <w:sz w:val="24"/>
              <w:szCs w:val="24"/>
            </w:rPr>
          </w:pPr>
        </w:p>
        <w:p w14:paraId="475B4A32" w14:textId="60A33840" w:rsidR="001D5B7F" w:rsidRPr="001D5B7F" w:rsidRDefault="00000000" w:rsidP="001D5B7F">
          <w:pPr>
            <w:pStyle w:val="Odstavecseseznamem"/>
            <w:numPr>
              <w:ilvl w:val="0"/>
              <w:numId w:val="2"/>
            </w:numPr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75"/>
              <w:id w:val="-233322711"/>
            </w:sdtPr>
            <w:sdtContent>
              <w:proofErr w:type="spellStart"/>
              <w:r w:rsidR="001D5B7F" w:rsidRPr="001D5B7F">
                <w:rPr>
                  <w:sz w:val="24"/>
                  <w:szCs w:val="24"/>
                </w:rPr>
                <w:t>Abstract</w:t>
              </w:r>
              <w:proofErr w:type="spellEnd"/>
              <w:r w:rsidR="001D5B7F" w:rsidRPr="001D5B7F">
                <w:rPr>
                  <w:sz w:val="24"/>
                  <w:szCs w:val="24"/>
                </w:rPr>
                <w:t xml:space="preserve">: </w:t>
              </w:r>
              <w:proofErr w:type="spellStart"/>
              <w:r w:rsidR="001D5B7F" w:rsidRPr="001D5B7F">
                <w:rPr>
                  <w:sz w:val="24"/>
                  <w:szCs w:val="24"/>
                </w:rPr>
                <w:t>negative</w:t>
              </w:r>
              <w:proofErr w:type="spellEnd"/>
              <w:r w:rsidR="001D5B7F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1D5B7F" w:rsidRPr="001D5B7F">
                <w:rPr>
                  <w:sz w:val="24"/>
                  <w:szCs w:val="24"/>
                </w:rPr>
                <w:t>check</w:t>
              </w:r>
              <w:proofErr w:type="spellEnd"/>
              <w:r w:rsidR="001D5B7F" w:rsidRPr="001D5B7F">
                <w:rPr>
                  <w:sz w:val="24"/>
                  <w:szCs w:val="24"/>
                </w:rPr>
                <w:t xml:space="preserve"> POST </w:t>
              </w:r>
              <w:proofErr w:type="spellStart"/>
              <w:r w:rsidR="001D5B7F" w:rsidRPr="001D5B7F">
                <w:rPr>
                  <w:sz w:val="24"/>
                  <w:szCs w:val="24"/>
                </w:rPr>
                <w:t>order</w:t>
              </w:r>
              <w:proofErr w:type="spellEnd"/>
              <w:r w:rsidR="001D5B7F" w:rsidRPr="001D5B7F">
                <w:rPr>
                  <w:sz w:val="24"/>
                  <w:szCs w:val="24"/>
                </w:rPr>
                <w:t xml:space="preserve"> in </w:t>
              </w:r>
              <w:proofErr w:type="spellStart"/>
              <w:r w:rsidR="001D5B7F" w:rsidRPr="001D5B7F">
                <w:rPr>
                  <w:sz w:val="24"/>
                  <w:szCs w:val="24"/>
                </w:rPr>
                <w:t>Postman</w:t>
              </w:r>
              <w:proofErr w:type="spellEnd"/>
              <w:r w:rsidR="001D5B7F" w:rsidRPr="001D5B7F">
                <w:rPr>
                  <w:sz w:val="24"/>
                  <w:szCs w:val="24"/>
                </w:rPr>
                <w:t xml:space="preserve"> </w:t>
              </w:r>
            </w:sdtContent>
          </w:sdt>
          <w:r w:rsidR="001D5B7F" w:rsidRPr="001D5B7F">
            <w:rPr>
              <w:sz w:val="24"/>
              <w:szCs w:val="24"/>
            </w:rPr>
            <w:t xml:space="preserve"> (</w:t>
          </w:r>
          <w:proofErr w:type="spellStart"/>
          <w:r w:rsidR="001D5B7F">
            <w:rPr>
              <w:sz w:val="24"/>
              <w:szCs w:val="24"/>
            </w:rPr>
            <w:t>empty</w:t>
          </w:r>
          <w:proofErr w:type="spellEnd"/>
          <w:r w:rsidR="001D5B7F">
            <w:rPr>
              <w:sz w:val="24"/>
              <w:szCs w:val="24"/>
            </w:rPr>
            <w:t xml:space="preserve"> ID</w:t>
          </w:r>
          <w:r w:rsidR="001D5B7F" w:rsidRPr="001D5B7F">
            <w:rPr>
              <w:sz w:val="24"/>
              <w:szCs w:val="24"/>
            </w:rPr>
            <w:t>)</w:t>
          </w:r>
        </w:p>
        <w:sdt>
          <w:sdtPr>
            <w:rPr>
              <w:sz w:val="24"/>
              <w:szCs w:val="24"/>
            </w:rPr>
            <w:tag w:val="goog_rdk_53"/>
            <w:id w:val="-691840715"/>
          </w:sdtPr>
          <w:sdtContent>
            <w:p w14:paraId="143A477E" w14:textId="77777777" w:rsidR="001D5B7F" w:rsidRPr="001D5B7F" w:rsidRDefault="00000000" w:rsidP="001D5B7F">
              <w:pPr>
                <w:ind w:left="720"/>
                <w:rPr>
                  <w:ins w:id="143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2"/>
                  <w:id w:val="-1623912953"/>
                </w:sdtPr>
                <w:sdtContent>
                  <w:proofErr w:type="spellStart"/>
                  <w:ins w:id="144" w:author="Pavel Švec" w:date="2024-08-02T12:34:00Z"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open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p>
          </w:sdtContent>
        </w:sdt>
        <w:p w14:paraId="1AD572C2" w14:textId="77777777" w:rsidR="001D5B7F" w:rsidRPr="001D5B7F" w:rsidRDefault="00000000" w:rsidP="001D5B7F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5"/>
              <w:id w:val="1674223600"/>
            </w:sdtPr>
            <w:sdtContent>
              <w:sdt>
                <w:sdtPr>
                  <w:rPr>
                    <w:sz w:val="24"/>
                    <w:szCs w:val="24"/>
                  </w:rPr>
                  <w:tag w:val="goog_rdk_54"/>
                  <w:id w:val="647716616"/>
                </w:sdtPr>
                <w:sdtContent>
                  <w:proofErr w:type="spellStart"/>
                  <w:ins w:id="145" w:author="Pavel Švec" w:date="2024-08-02T12:34:00Z"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: http://108.143.193.45:8080/api/v1/students/ in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</w:ins>
                  <w:proofErr w:type="spellEnd"/>
                </w:sdtContent>
              </w:sdt>
            </w:sdtContent>
          </w:sdt>
          <w:r w:rsidR="001D5B7F" w:rsidRPr="001D5B7F">
            <w:rPr>
              <w:sz w:val="24"/>
              <w:szCs w:val="24"/>
            </w:rPr>
            <w:t xml:space="preserve"> </w:t>
          </w:r>
        </w:p>
        <w:p w14:paraId="09A048FB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Body, </w:t>
          </w: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click</w:t>
          </w:r>
          <w:proofErr w:type="spellEnd"/>
          <w:r w:rsidRPr="001D5B7F">
            <w:rPr>
              <w:sz w:val="24"/>
              <w:szCs w:val="24"/>
            </w:rPr>
            <w:t xml:space="preserve"> raw and </w:t>
          </w:r>
          <w:proofErr w:type="spellStart"/>
          <w:r w:rsidRPr="001D5B7F">
            <w:rPr>
              <w:sz w:val="24"/>
              <w:szCs w:val="24"/>
            </w:rPr>
            <w:t>choose</w:t>
          </w:r>
          <w:proofErr w:type="spellEnd"/>
          <w:r w:rsidRPr="001D5B7F">
            <w:rPr>
              <w:sz w:val="24"/>
              <w:szCs w:val="24"/>
            </w:rPr>
            <w:t xml:space="preserve"> JSON </w:t>
          </w:r>
          <w:proofErr w:type="spellStart"/>
          <w:r w:rsidRPr="001D5B7F">
            <w:rPr>
              <w:sz w:val="24"/>
              <w:szCs w:val="24"/>
            </w:rPr>
            <w:t>language</w:t>
          </w:r>
          <w:proofErr w:type="spellEnd"/>
          <w:r w:rsidRPr="001D5B7F">
            <w:rPr>
              <w:sz w:val="24"/>
              <w:szCs w:val="24"/>
            </w:rPr>
            <w:t xml:space="preserve"> on </w:t>
          </w:r>
          <w:proofErr w:type="spellStart"/>
          <w:r w:rsidRPr="001D5B7F">
            <w:rPr>
              <w:sz w:val="24"/>
              <w:szCs w:val="24"/>
            </w:rPr>
            <w:t>same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line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651C8A1E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  <w:proofErr w:type="spellStart"/>
          <w:r w:rsidRPr="001D5B7F">
            <w:rPr>
              <w:sz w:val="24"/>
              <w:szCs w:val="24"/>
            </w:rPr>
            <w:t>Next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enter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this</w:t>
          </w:r>
          <w:proofErr w:type="spellEnd"/>
          <w:r w:rsidRPr="001D5B7F">
            <w:rPr>
              <w:sz w:val="24"/>
              <w:szCs w:val="24"/>
            </w:rPr>
            <w:t>:</w:t>
          </w:r>
        </w:p>
        <w:p w14:paraId="222A8E28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{</w:t>
          </w:r>
        </w:p>
        <w:p w14:paraId="559C57D1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"id"</w:t>
          </w:r>
          <w:proofErr w:type="gram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: ,</w:t>
          </w:r>
          <w:proofErr w:type="gramEnd"/>
        </w:p>
        <w:p w14:paraId="69E1CB1C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firstName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"Pavel",</w:t>
          </w:r>
        </w:p>
        <w:p w14:paraId="1639D760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</w:t>
          </w:r>
          <w:proofErr w:type="spellStart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lastName</w:t>
          </w:r>
          <w:proofErr w:type="spellEnd"/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": "Novák",</w:t>
          </w:r>
        </w:p>
        <w:p w14:paraId="44084E6C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"email": "test",</w:t>
          </w:r>
        </w:p>
        <w:p w14:paraId="0DB56931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t>    "age":888</w:t>
          </w:r>
        </w:p>
        <w:p w14:paraId="03913C1F" w14:textId="77777777" w:rsidR="001D5B7F" w:rsidRPr="001D5B7F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  <w:r w:rsidRPr="001D5B7F"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  <w:lastRenderedPageBreak/>
            <w:t>}</w:t>
          </w:r>
        </w:p>
        <w:p w14:paraId="16DC3752" w14:textId="52D3CB49" w:rsidR="001D5B7F" w:rsidRPr="002E32E8" w:rsidRDefault="001D5B7F" w:rsidP="001D5B7F">
          <w:pPr>
            <w:ind w:left="720"/>
            <w:rPr>
              <w:rFonts w:ascii="Courier New" w:eastAsia="Times New Roman" w:hAnsi="Courier New" w:cs="Courier New"/>
              <w:color w:val="000000"/>
              <w:sz w:val="24"/>
              <w:szCs w:val="24"/>
              <w:lang w:val="cs-CZ"/>
            </w:rPr>
          </w:pPr>
        </w:p>
        <w:p w14:paraId="1942F712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  <w:r w:rsidRPr="001D5B7F">
            <w:rPr>
              <w:sz w:val="24"/>
              <w:szCs w:val="24"/>
            </w:rPr>
            <w:t xml:space="preserve">to </w:t>
          </w:r>
          <w:proofErr w:type="spellStart"/>
          <w:r w:rsidRPr="001D5B7F">
            <w:rPr>
              <w:sz w:val="24"/>
              <w:szCs w:val="24"/>
            </w:rPr>
            <w:t>the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editing</w:t>
          </w:r>
          <w:proofErr w:type="spellEnd"/>
          <w:r w:rsidRPr="001D5B7F">
            <w:rPr>
              <w:sz w:val="24"/>
              <w:szCs w:val="24"/>
            </w:rPr>
            <w:t xml:space="preserve"> </w:t>
          </w:r>
          <w:proofErr w:type="spellStart"/>
          <w:r w:rsidRPr="001D5B7F">
            <w:rPr>
              <w:sz w:val="24"/>
              <w:szCs w:val="24"/>
            </w:rPr>
            <w:t>place</w:t>
          </w:r>
          <w:proofErr w:type="spellEnd"/>
          <w:r w:rsidRPr="001D5B7F">
            <w:rPr>
              <w:sz w:val="24"/>
              <w:szCs w:val="24"/>
            </w:rPr>
            <w:t xml:space="preserve"> and </w:t>
          </w:r>
          <w:proofErr w:type="spellStart"/>
          <w:r w:rsidRPr="001D5B7F">
            <w:rPr>
              <w:sz w:val="24"/>
              <w:szCs w:val="24"/>
            </w:rPr>
            <w:t>push</w:t>
          </w:r>
          <w:proofErr w:type="spellEnd"/>
          <w:r w:rsidRPr="001D5B7F">
            <w:rPr>
              <w:sz w:val="24"/>
              <w:szCs w:val="24"/>
            </w:rPr>
            <w:t xml:space="preserve"> SEND </w:t>
          </w:r>
          <w:proofErr w:type="spellStart"/>
          <w:r w:rsidRPr="001D5B7F">
            <w:rPr>
              <w:sz w:val="24"/>
              <w:szCs w:val="24"/>
            </w:rPr>
            <w:t>button</w:t>
          </w:r>
          <w:proofErr w:type="spellEnd"/>
          <w:r w:rsidRPr="001D5B7F">
            <w:rPr>
              <w:sz w:val="24"/>
              <w:szCs w:val="24"/>
            </w:rPr>
            <w:t>.</w:t>
          </w:r>
        </w:p>
        <w:p w14:paraId="390D1C72" w14:textId="77777777" w:rsidR="001D5B7F" w:rsidRPr="001D5B7F" w:rsidRDefault="001D5B7F" w:rsidP="001D5B7F">
          <w:pPr>
            <w:ind w:left="720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tag w:val="goog_rdk_59"/>
            <w:id w:val="175081138"/>
          </w:sdtPr>
          <w:sdtContent>
            <w:p w14:paraId="47091004" w14:textId="77777777" w:rsidR="001D5B7F" w:rsidRPr="001D5B7F" w:rsidRDefault="00000000" w:rsidP="001D5B7F">
              <w:pPr>
                <w:ind w:left="720"/>
                <w:rPr>
                  <w:ins w:id="146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8"/>
                  <w:id w:val="-967739870"/>
                </w:sdtPr>
                <w:sdtContent>
                  <w:proofErr w:type="spellStart"/>
                  <w:ins w:id="147" w:author="Pavel Švec" w:date="2024-08-02T12:34:00Z"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expected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p>
          </w:sdtContent>
        </w:sdt>
        <w:sdt>
          <w:sdtPr>
            <w:rPr>
              <w:sz w:val="24"/>
              <w:szCs w:val="24"/>
            </w:rPr>
            <w:tag w:val="goog_rdk_61"/>
            <w:id w:val="1684782453"/>
          </w:sdtPr>
          <w:sdtContent>
            <w:p w14:paraId="41B831AF" w14:textId="77777777" w:rsidR="001D5B7F" w:rsidRPr="001D5B7F" w:rsidRDefault="00000000" w:rsidP="001D5B7F">
              <w:pPr>
                <w:ind w:left="720"/>
                <w:rPr>
                  <w:ins w:id="148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0"/>
                  <w:id w:val="-1604721183"/>
                </w:sdtPr>
                <w:sdtContent>
                  <w:proofErr w:type="spellStart"/>
                  <w:ins w:id="149" w:author="Pavel Švec" w:date="2024-08-02T12:34:00Z"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Postman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will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work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without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issue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.</w:t>
                    </w:r>
                  </w:ins>
                </w:sdtContent>
              </w:sdt>
            </w:p>
          </w:sdtContent>
        </w:sdt>
        <w:p w14:paraId="5256E44F" w14:textId="77777777" w:rsidR="001D5B7F" w:rsidRPr="001D5B7F" w:rsidRDefault="00000000" w:rsidP="001D5B7F">
          <w:pPr>
            <w:ind w:left="7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3"/>
              <w:id w:val="1697121607"/>
            </w:sdtPr>
            <w:sdtContent>
              <w:sdt>
                <w:sdtPr>
                  <w:rPr>
                    <w:sz w:val="24"/>
                    <w:szCs w:val="24"/>
                  </w:rPr>
                  <w:tag w:val="goog_rdk_62"/>
                  <w:id w:val="-1002510751"/>
                </w:sdtPr>
                <w:sdtContent>
                  <w:proofErr w:type="spellStart"/>
                  <w:ins w:id="150" w:author="Pavel Švec" w:date="2024-08-02T12:34:00Z"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used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link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</w:ins>
                  <w:r w:rsidR="001D5B7F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and </w:t>
                  </w:r>
                  <w:proofErr w:type="spellStart"/>
                  <w:r w:rsidR="001D5B7F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fulfilling</w:t>
                  </w:r>
                  <w:proofErr w:type="spellEnd"/>
                  <w:r w:rsidR="001D5B7F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 xml:space="preserve"> BODY </w:t>
                  </w:r>
                  <w:proofErr w:type="spellStart"/>
                  <w:ins w:id="151" w:author="Pavel Švec" w:date="2024-08-02T12:34:00Z"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should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show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this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results</w:t>
                    </w:r>
                    <w:proofErr w:type="spellEnd"/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>:</w:t>
                    </w:r>
                  </w:ins>
                </w:sdtContent>
              </w:sdt>
            </w:sdtContent>
          </w:sdt>
          <w:r w:rsidR="001D5B7F" w:rsidRPr="001D5B7F">
            <w:rPr>
              <w:sz w:val="24"/>
              <w:szCs w:val="24"/>
            </w:rPr>
            <w:t xml:space="preserve"> </w:t>
          </w:r>
        </w:p>
        <w:p w14:paraId="6A818D74" w14:textId="77777777" w:rsidR="001D5B7F" w:rsidRPr="001D5B7F" w:rsidRDefault="001D5B7F" w:rsidP="001D5B7F">
          <w:pPr>
            <w:ind w:left="720"/>
            <w:rPr>
              <w:sz w:val="24"/>
              <w:szCs w:val="24"/>
              <w:lang w:val="cs-CZ"/>
            </w:rPr>
          </w:pPr>
        </w:p>
        <w:sdt>
          <w:sdtPr>
            <w:tag w:val="goog_rdk_67"/>
            <w:id w:val="-1868902692"/>
          </w:sdtPr>
          <w:sdtContent>
            <w:p w14:paraId="071C846B" w14:textId="77777777" w:rsidR="001D5B7F" w:rsidRPr="001D5B7F" w:rsidRDefault="00000000" w:rsidP="001D5B7F">
              <w:pPr>
                <w:ind w:left="720"/>
                <w:rPr>
                  <w:ins w:id="152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sdt>
                <w:sdtPr>
                  <w:tag w:val="goog_rdk_66"/>
                  <w:id w:val="992150041"/>
                </w:sdtPr>
                <w:sdtContent>
                  <w:ins w:id="153" w:author="Pavel Švec" w:date="2024-08-02T12:34:00Z"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status: </w:t>
                    </w:r>
                  </w:ins>
                  <w:r w:rsidR="001D5B7F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2</w:t>
                  </w:r>
                  <w:ins w:id="154" w:author="Pavel Švec" w:date="2024-08-02T12:34:00Z">
                    <w:r w:rsidR="001D5B7F" w:rsidRPr="001D5B7F">
                      <w:rPr>
                        <w:rFonts w:ascii="Roboto" w:eastAsia="Roboto" w:hAnsi="Roboto" w:cs="Roboto"/>
                        <w:sz w:val="24"/>
                        <w:szCs w:val="24"/>
                      </w:rPr>
                      <w:t xml:space="preserve">00 </w:t>
                    </w:r>
                  </w:ins>
                  <w:r w:rsidR="001D5B7F" w:rsidRPr="001D5B7F">
                    <w:rPr>
                      <w:rFonts w:ascii="Roboto" w:eastAsia="Roboto" w:hAnsi="Roboto" w:cs="Roboto"/>
                      <w:sz w:val="24"/>
                      <w:szCs w:val="24"/>
                    </w:rPr>
                    <w:t>OK</w:t>
                  </w:r>
                </w:sdtContent>
              </w:sdt>
            </w:p>
          </w:sdtContent>
        </w:sdt>
        <w:sdt>
          <w:sdtPr>
            <w:tag w:val="goog_rdk_69"/>
            <w:id w:val="-1004895219"/>
          </w:sdtPr>
          <w:sdtContent>
            <w:p w14:paraId="2C4E3DDA" w14:textId="77777777" w:rsidR="002608C8" w:rsidRPr="00C351AA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C351AA">
                <w:rPr>
                  <w:lang w:val="cs-CZ"/>
                </w:rPr>
                <w:t>{</w:t>
              </w:r>
            </w:p>
            <w:p w14:paraId="50A79994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"id": 1518,</w:t>
              </w:r>
            </w:p>
            <w:p w14:paraId="48BBA43F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</w:t>
              </w:r>
              <w:proofErr w:type="spellStart"/>
              <w:r w:rsidRPr="002608C8">
                <w:rPr>
                  <w:lang w:val="cs-CZ"/>
                </w:rPr>
                <w:t>firstName</w:t>
              </w:r>
              <w:proofErr w:type="spellEnd"/>
              <w:r w:rsidRPr="002608C8">
                <w:rPr>
                  <w:lang w:val="cs-CZ"/>
                </w:rPr>
                <w:t>": "Pavel",</w:t>
              </w:r>
            </w:p>
            <w:p w14:paraId="6198EACA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</w:t>
              </w:r>
              <w:proofErr w:type="spellStart"/>
              <w:r w:rsidRPr="002608C8">
                <w:rPr>
                  <w:lang w:val="cs-CZ"/>
                </w:rPr>
                <w:t>lastName</w:t>
              </w:r>
              <w:proofErr w:type="spellEnd"/>
              <w:r w:rsidRPr="002608C8">
                <w:rPr>
                  <w:lang w:val="cs-CZ"/>
                </w:rPr>
                <w:t>": "NOVÁK",</w:t>
              </w:r>
            </w:p>
            <w:p w14:paraId="4274226C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"email": "test",</w:t>
              </w:r>
            </w:p>
            <w:p w14:paraId="7C59574E" w14:textId="77777777" w:rsidR="002608C8" w:rsidRPr="002608C8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    "</w:t>
              </w:r>
              <w:proofErr w:type="spellStart"/>
              <w:r w:rsidRPr="002608C8">
                <w:rPr>
                  <w:lang w:val="cs-CZ"/>
                </w:rPr>
                <w:t>age</w:t>
              </w:r>
              <w:proofErr w:type="spellEnd"/>
              <w:r w:rsidRPr="002608C8">
                <w:rPr>
                  <w:lang w:val="cs-CZ"/>
                </w:rPr>
                <w:t>": 888</w:t>
              </w:r>
            </w:p>
            <w:p w14:paraId="0A7755E2" w14:textId="77777777" w:rsidR="002608C8" w:rsidRPr="00C351AA" w:rsidRDefault="002608C8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  <w:r w:rsidRPr="002608C8">
                <w:rPr>
                  <w:lang w:val="cs-CZ"/>
                </w:rPr>
                <w:t>}</w:t>
              </w:r>
            </w:p>
            <w:p w14:paraId="19574562" w14:textId="77777777" w:rsidR="00D81726" w:rsidRPr="002608C8" w:rsidRDefault="00D81726" w:rsidP="002608C8">
              <w:pPr>
                <w:shd w:val="clear" w:color="auto" w:fill="FFFFFE"/>
                <w:spacing w:line="360" w:lineRule="auto"/>
                <w:ind w:left="720"/>
                <w:rPr>
                  <w:lang w:val="cs-CZ"/>
                </w:rPr>
              </w:pPr>
            </w:p>
            <w:p w14:paraId="42CFF41E" w14:textId="127D2D99" w:rsidR="00D81726" w:rsidRPr="00C351AA" w:rsidRDefault="00000000" w:rsidP="00D81726">
              <w:pPr>
                <w:pStyle w:val="Odstavecseseznamem"/>
                <w:numPr>
                  <w:ilvl w:val="0"/>
                  <w:numId w:val="2"/>
                </w:numPr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75"/>
                  <w:id w:val="-2099703852"/>
                </w:sdtPr>
                <w:sdtContent>
                  <w:proofErr w:type="spellStart"/>
                  <w:r w:rsidR="00D81726" w:rsidRPr="00C351AA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="00D81726" w:rsidRPr="00C351AA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D81726" w:rsidRPr="00C351AA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="00D81726" w:rsidRPr="00C351A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1726" w:rsidRPr="00C351AA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="00D81726" w:rsidRPr="00C351AA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="00D81726" w:rsidRPr="00C351AA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="00D81726" w:rsidRPr="00C351AA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D81726" w:rsidRPr="00C351AA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="00D81726" w:rsidRPr="00C351AA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="00D81726" w:rsidRPr="00C351AA">
                <w:rPr>
                  <w:sz w:val="24"/>
                  <w:szCs w:val="24"/>
                </w:rPr>
                <w:t xml:space="preserve"> (</w:t>
              </w:r>
              <w:proofErr w:type="spellStart"/>
              <w:r w:rsidR="00D81726" w:rsidRPr="00C351AA">
                <w:rPr>
                  <w:sz w:val="24"/>
                  <w:szCs w:val="24"/>
                </w:rPr>
                <w:t>use</w:t>
              </w:r>
              <w:proofErr w:type="spellEnd"/>
              <w:r w:rsidR="00D81726"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="00D81726" w:rsidRPr="00C351AA">
                <w:rPr>
                  <w:sz w:val="24"/>
                  <w:szCs w:val="24"/>
                </w:rPr>
                <w:t>space</w:t>
              </w:r>
              <w:proofErr w:type="spellEnd"/>
              <w:r w:rsidR="00D81726"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="00D81726" w:rsidRPr="00C351AA">
                <w:rPr>
                  <w:sz w:val="24"/>
                  <w:szCs w:val="24"/>
                </w:rPr>
                <w:t>instead</w:t>
              </w:r>
              <w:proofErr w:type="spellEnd"/>
              <w:r w:rsidR="00D81726" w:rsidRPr="00C351AA">
                <w:rPr>
                  <w:sz w:val="24"/>
                  <w:szCs w:val="24"/>
                </w:rPr>
                <w:t xml:space="preserve"> of </w:t>
              </w:r>
              <w:proofErr w:type="spellStart"/>
              <w:r w:rsidR="00D81726" w:rsidRPr="00C351AA">
                <w:rPr>
                  <w:sz w:val="24"/>
                  <w:szCs w:val="24"/>
                </w:rPr>
                <w:t>letters</w:t>
              </w:r>
              <w:proofErr w:type="spellEnd"/>
              <w:r w:rsidR="00D81726" w:rsidRPr="00C351AA">
                <w:rPr>
                  <w:sz w:val="24"/>
                  <w:szCs w:val="24"/>
                </w:rPr>
                <w:t>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1998077280"/>
              </w:sdtPr>
              <w:sdtContent>
                <w:p w14:paraId="3ED50102" w14:textId="77777777" w:rsidR="00D81726" w:rsidRPr="00C351AA" w:rsidRDefault="00000000" w:rsidP="00D81726">
                  <w:pPr>
                    <w:ind w:left="720"/>
                    <w:rPr>
                      <w:ins w:id="15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-513603725"/>
                    </w:sdtPr>
                    <w:sdtContent>
                      <w:proofErr w:type="spellStart"/>
                      <w:ins w:id="156" w:author="Pavel Švec" w:date="2024-08-02T12:34:00Z"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0C9488F7" w14:textId="77777777" w:rsidR="00D81726" w:rsidRPr="00C351AA" w:rsidRDefault="00000000" w:rsidP="00D81726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231283306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-1605953450"/>
                    </w:sdtPr>
                    <w:sdtContent>
                      <w:proofErr w:type="spellStart"/>
                      <w:ins w:id="157" w:author="Pavel Švec" w:date="2024-08-02T12:34:00Z"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="00D81726" w:rsidRPr="00C351AA">
                <w:rPr>
                  <w:sz w:val="24"/>
                  <w:szCs w:val="24"/>
                </w:rPr>
                <w:t xml:space="preserve"> </w:t>
              </w:r>
            </w:p>
            <w:p w14:paraId="39571A09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C351AA">
                <w:rPr>
                  <w:sz w:val="24"/>
                  <w:szCs w:val="24"/>
                </w:rPr>
                <w:t>Click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C351AA">
                <w:rPr>
                  <w:sz w:val="24"/>
                  <w:szCs w:val="24"/>
                </w:rPr>
                <w:t>next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click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C351AA">
                <w:rPr>
                  <w:sz w:val="24"/>
                  <w:szCs w:val="24"/>
                </w:rPr>
                <w:t>choose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C351AA">
                <w:rPr>
                  <w:sz w:val="24"/>
                  <w:szCs w:val="24"/>
                </w:rPr>
                <w:t>language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C351AA">
                <w:rPr>
                  <w:sz w:val="24"/>
                  <w:szCs w:val="24"/>
                </w:rPr>
                <w:t>same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line</w:t>
              </w:r>
              <w:proofErr w:type="spellEnd"/>
              <w:r w:rsidRPr="00C351AA">
                <w:rPr>
                  <w:sz w:val="24"/>
                  <w:szCs w:val="24"/>
                </w:rPr>
                <w:t>.</w:t>
              </w:r>
            </w:p>
            <w:p w14:paraId="5D8EAED9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C351AA">
                <w:rPr>
                  <w:sz w:val="24"/>
                  <w:szCs w:val="24"/>
                </w:rPr>
                <w:t>Next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enter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this</w:t>
              </w:r>
              <w:proofErr w:type="spellEnd"/>
              <w:r w:rsidRPr="00C351AA">
                <w:rPr>
                  <w:sz w:val="24"/>
                  <w:szCs w:val="24"/>
                </w:rPr>
                <w:t>:</w:t>
              </w:r>
            </w:p>
            <w:p w14:paraId="45D6A408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565FA1A5" w14:textId="412BB159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1,</w:t>
              </w:r>
            </w:p>
            <w:p w14:paraId="2DC90F82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": "40x 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1564BC88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": "40x 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54A159C3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    "email": "40x 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without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@",</w:t>
              </w:r>
            </w:p>
            <w:p w14:paraId="4CFD7C0F" w14:textId="36A9B92F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888</w:t>
              </w:r>
            </w:p>
            <w:p w14:paraId="338D2CB5" w14:textId="77777777" w:rsidR="00D81726" w:rsidRPr="00C351AA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C351AA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49F8ECC0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  <w:r w:rsidRPr="00C351AA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C351AA">
                <w:rPr>
                  <w:sz w:val="24"/>
                  <w:szCs w:val="24"/>
                </w:rPr>
                <w:t>the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editing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sz w:val="24"/>
                  <w:szCs w:val="24"/>
                </w:rPr>
                <w:t>place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C351AA">
                <w:rPr>
                  <w:sz w:val="24"/>
                  <w:szCs w:val="24"/>
                </w:rPr>
                <w:t>push</w:t>
              </w:r>
              <w:proofErr w:type="spellEnd"/>
              <w:r w:rsidRPr="00C351AA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C351AA">
                <w:rPr>
                  <w:sz w:val="24"/>
                  <w:szCs w:val="24"/>
                </w:rPr>
                <w:t>button</w:t>
              </w:r>
              <w:proofErr w:type="spellEnd"/>
              <w:r w:rsidRPr="00C351AA">
                <w:rPr>
                  <w:sz w:val="24"/>
                  <w:szCs w:val="24"/>
                </w:rPr>
                <w:t>.</w:t>
              </w:r>
            </w:p>
            <w:p w14:paraId="6D9F6926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615436463"/>
              </w:sdtPr>
              <w:sdtContent>
                <w:p w14:paraId="1791CA1F" w14:textId="77777777" w:rsidR="00D81726" w:rsidRPr="00C351AA" w:rsidRDefault="00000000" w:rsidP="00D81726">
                  <w:pPr>
                    <w:ind w:left="720"/>
                    <w:rPr>
                      <w:ins w:id="158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2104255033"/>
                    </w:sdtPr>
                    <w:sdtContent>
                      <w:proofErr w:type="spellStart"/>
                      <w:ins w:id="159" w:author="Pavel Švec" w:date="2024-08-02T12:34:00Z"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926535142"/>
              </w:sdtPr>
              <w:sdtContent>
                <w:p w14:paraId="4F03CFB7" w14:textId="77777777" w:rsidR="00D81726" w:rsidRPr="00C351AA" w:rsidRDefault="00000000" w:rsidP="00D81726">
                  <w:pPr>
                    <w:ind w:left="720"/>
                    <w:rPr>
                      <w:ins w:id="16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1532293024"/>
                    </w:sdtPr>
                    <w:sdtContent>
                      <w:proofErr w:type="spellStart"/>
                      <w:ins w:id="161" w:author="Pavel Švec" w:date="2024-08-02T12:34:00Z"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6044921E" w14:textId="77777777" w:rsidR="00D81726" w:rsidRPr="00C351AA" w:rsidRDefault="00000000" w:rsidP="00D81726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700744125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2122989944"/>
                    </w:sdtPr>
                    <w:sdtContent>
                      <w:proofErr w:type="spellStart"/>
                      <w:ins w:id="162" w:author="Pavel Švec" w:date="2024-08-02T12:34:00Z"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D81726"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D81726"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="00D81726"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163" w:author="Pavel Švec" w:date="2024-08-02T12:34:00Z"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="00D81726" w:rsidRPr="00C351AA">
                <w:rPr>
                  <w:sz w:val="24"/>
                  <w:szCs w:val="24"/>
                </w:rPr>
                <w:t xml:space="preserve"> </w:t>
              </w:r>
            </w:p>
            <w:p w14:paraId="41A685A7" w14:textId="77777777" w:rsidR="00D81726" w:rsidRPr="00C351AA" w:rsidRDefault="00D81726" w:rsidP="00D81726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-946083398"/>
              </w:sdtPr>
              <w:sdtContent>
                <w:p w14:paraId="2C624211" w14:textId="77777777" w:rsidR="00D81726" w:rsidRPr="00C351AA" w:rsidRDefault="00000000" w:rsidP="00D81726">
                  <w:pPr>
                    <w:ind w:left="720"/>
                    <w:rPr>
                      <w:ins w:id="164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-300612847"/>
                    </w:sdtPr>
                    <w:sdtContent>
                      <w:ins w:id="165" w:author="Pavel Švec" w:date="2024-08-02T12:34:00Z"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="00D81726"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2</w:t>
                      </w:r>
                      <w:ins w:id="166" w:author="Pavel Švec" w:date="2024-08-02T12:34:00Z">
                        <w:r w:rsidR="00D81726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 w:rsidR="00D81726"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-50084873"/>
              </w:sdtPr>
              <w:sdtContent>
                <w:p w14:paraId="508D5D51" w14:textId="77777777" w:rsidR="00D81726" w:rsidRPr="00C351AA" w:rsidRDefault="00000000" w:rsidP="00D81726">
                  <w:pPr>
                    <w:shd w:val="clear" w:color="auto" w:fill="FFFFFE"/>
                    <w:spacing w:line="360" w:lineRule="auto"/>
                    <w:ind w:left="720"/>
                    <w:rPr>
                      <w:ins w:id="16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1299958784"/>
                      <w:showingPlcHdr/>
                    </w:sdtPr>
                    <w:sdtContent>
                      <w:r w:rsidR="00D81726" w:rsidRPr="00C351AA">
                        <w:t xml:space="preserve">     </w:t>
                      </w:r>
                    </w:sdtContent>
                  </w:sdt>
                </w:p>
              </w:sdtContent>
            </w:sdt>
            <w:p w14:paraId="004C39D8" w14:textId="18DCEAE3" w:rsidR="001D5B7F" w:rsidRPr="00C351AA" w:rsidRDefault="00D81726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168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Too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long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firstName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,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lastName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and email</w:t>
              </w:r>
              <w:ins w:id="169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1FF098BA" w14:textId="77777777" w:rsidR="00C351AA" w:rsidRPr="00C351AA" w:rsidRDefault="00C351AA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sdt>
              <w:sdtPr>
                <w:tag w:val="goog_rdk_21"/>
                <w:id w:val="2013173968"/>
              </w:sdtPr>
              <w:sdtContent>
                <w:p w14:paraId="49569E7C" w14:textId="0A7DADFA" w:rsidR="00C351AA" w:rsidRPr="00C351AA" w:rsidRDefault="00000000" w:rsidP="00C351AA">
                  <w:pPr>
                    <w:numPr>
                      <w:ilvl w:val="0"/>
                      <w:numId w:val="2"/>
                    </w:numPr>
                    <w:ind w:left="709" w:hanging="425"/>
                    <w:rPr>
                      <w:ins w:id="170" w:author="Pavel Švec" w:date="2024-08-02T12:34:00Z"/>
                      <w:rFonts w:ascii="Roboto" w:eastAsia="Roboto" w:hAnsi="Roboto" w:cs="Roboto"/>
                      <w:b/>
                      <w:sz w:val="24"/>
                      <w:szCs w:val="24"/>
                    </w:rPr>
                  </w:pPr>
                  <w:sdt>
                    <w:sdtPr>
                      <w:tag w:val="goog_rdk_20"/>
                      <w:id w:val="-843714087"/>
                    </w:sdtPr>
                    <w:sdtContent>
                      <w:proofErr w:type="spellStart"/>
                      <w:ins w:id="171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abstract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pozitive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check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C351AA"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DELETE</w:t>
                      </w:r>
                      <w:ins w:id="172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order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3"/>
                <w:id w:val="-2144808797"/>
              </w:sdtPr>
              <w:sdtContent>
                <w:p w14:paraId="1B0AE599" w14:textId="77777777" w:rsidR="00C351AA" w:rsidRPr="00C351AA" w:rsidRDefault="00000000" w:rsidP="00C351AA">
                  <w:pPr>
                    <w:ind w:left="720"/>
                    <w:rPr>
                      <w:ins w:id="17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2"/>
                      <w:id w:val="1803814099"/>
                    </w:sdtPr>
                    <w:sdtContent>
                      <w:proofErr w:type="spellStart"/>
                      <w:ins w:id="174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5"/>
                <w:id w:val="1730188063"/>
              </w:sdtPr>
              <w:sdtContent>
                <w:sdt>
                  <w:sdtPr>
                    <w:tag w:val="goog_rdk_24"/>
                    <w:id w:val="1521893754"/>
                  </w:sdtPr>
                  <w:sdtContent>
                    <w:p w14:paraId="4976B316" w14:textId="77777777" w:rsidR="00C351AA" w:rsidRPr="00C351AA" w:rsidRDefault="00C351AA" w:rsidP="00C351AA">
                      <w:pPr>
                        <w:ind w:left="720"/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proofErr w:type="spellStart"/>
                      <w:ins w:id="175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begin"/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 HYPERLINK "</w:instrText>
                      </w:r>
                      <w:ins w:id="176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instrText>http://108.143.193.45:8080/api/v1/students/</w:instrTex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1519" </w:instrTex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separate"/>
                      </w:r>
                      <w:ins w:id="177" w:author="Pavel Švec" w:date="2024-08-02T12:34:00Z">
                        <w:r w:rsidRPr="00C351AA">
                          <w:rPr>
                            <w:rStyle w:val="Hypertextovodkaz"/>
                            <w:rFonts w:ascii="Roboto" w:eastAsia="Roboto" w:hAnsi="Roboto" w:cs="Roboto"/>
                            <w:sz w:val="24"/>
                            <w:szCs w:val="24"/>
                          </w:rPr>
                          <w:t>http://108.143.193.45:8080/api/v1/students/</w:t>
                        </w:r>
                      </w:ins>
                      <w:r w:rsidRPr="00C351AA">
                        <w:rPr>
                          <w:rStyle w:val="Hypertextovodkaz"/>
                          <w:rFonts w:ascii="Roboto" w:eastAsia="Roboto" w:hAnsi="Roboto" w:cs="Roboto"/>
                          <w:sz w:val="24"/>
                          <w:szCs w:val="24"/>
                        </w:rPr>
                        <w:t>1519</w: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end"/>
                      </w:r>
                      <w:ins w:id="178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p>
                    <w:p w14:paraId="0C16DD4D" w14:textId="6CEED42F" w:rsidR="00C351AA" w:rsidRPr="00C351AA" w:rsidRDefault="00C351AA" w:rsidP="00C351AA">
                      <w:pPr>
                        <w:ind w:left="720"/>
                        <w:rPr>
                          <w:ins w:id="179" w:author="Pavel Švec" w:date="2024-08-02T12:34:00Z"/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Set DELETE and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pus</w:t>
                      </w:r>
                      <w:r w:rsidR="005F6A41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button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SEND</w:t>
                      </w:r>
                    </w:p>
                  </w:sdtContent>
                </w:sdt>
              </w:sdtContent>
            </w:sdt>
            <w:sdt>
              <w:sdtPr>
                <w:tag w:val="goog_rdk_27"/>
                <w:id w:val="930166160"/>
              </w:sdtPr>
              <w:sdtContent>
                <w:p w14:paraId="643487B8" w14:textId="77777777" w:rsidR="00C351AA" w:rsidRPr="00C351AA" w:rsidRDefault="00000000" w:rsidP="00C351AA">
                  <w:pPr>
                    <w:ind w:left="720"/>
                    <w:rPr>
                      <w:ins w:id="18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6"/>
                      <w:id w:val="640704353"/>
                    </w:sdtPr>
                    <w:sdtContent/>
                  </w:sdt>
                </w:p>
              </w:sdtContent>
            </w:sdt>
            <w:sdt>
              <w:sdtPr>
                <w:tag w:val="goog_rdk_29"/>
                <w:id w:val="-1904131738"/>
              </w:sdtPr>
              <w:sdtContent>
                <w:p w14:paraId="4E479940" w14:textId="77777777" w:rsidR="00C351AA" w:rsidRPr="00C351AA" w:rsidRDefault="00000000" w:rsidP="00C351AA">
                  <w:pPr>
                    <w:ind w:left="720"/>
                    <w:rPr>
                      <w:ins w:id="181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8"/>
                      <w:id w:val="1175151388"/>
                    </w:sdtPr>
                    <w:sdtContent>
                      <w:proofErr w:type="spellStart"/>
                      <w:ins w:id="182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1"/>
                <w:id w:val="2082787963"/>
              </w:sdtPr>
              <w:sdtContent>
                <w:p w14:paraId="2BCF0C4F" w14:textId="77777777" w:rsidR="00C351AA" w:rsidRPr="00C351AA" w:rsidRDefault="00000000" w:rsidP="00C351AA">
                  <w:pPr>
                    <w:ind w:left="720"/>
                    <w:rPr>
                      <w:ins w:id="18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0"/>
                      <w:id w:val="465552121"/>
                    </w:sdtPr>
                    <w:sdtContent>
                      <w:proofErr w:type="spellStart"/>
                      <w:ins w:id="184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3"/>
                <w:id w:val="748235833"/>
              </w:sdtPr>
              <w:sdtContent>
                <w:p w14:paraId="4118074B" w14:textId="77777777" w:rsidR="00C351AA" w:rsidRPr="00C351AA" w:rsidRDefault="00000000" w:rsidP="00C351AA">
                  <w:pPr>
                    <w:ind w:left="720"/>
                    <w:rPr>
                      <w:ins w:id="18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2"/>
                      <w:id w:val="-618681779"/>
                    </w:sdtPr>
                    <w:sdtContent>
                      <w:proofErr w:type="spellStart"/>
                      <w:ins w:id="186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5"/>
                <w:id w:val="-1388413500"/>
              </w:sdtPr>
              <w:sdtContent>
                <w:p w14:paraId="51DCA4DB" w14:textId="77777777" w:rsidR="00C351AA" w:rsidRPr="00C351AA" w:rsidRDefault="00000000" w:rsidP="00C351AA">
                  <w:pPr>
                    <w:ind w:left="720"/>
                    <w:rPr>
                      <w:ins w:id="18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4"/>
                      <w:id w:val="374123114"/>
                    </w:sdtPr>
                    <w:sdtContent/>
                  </w:sdt>
                </w:p>
              </w:sdtContent>
            </w:sdt>
            <w:sdt>
              <w:sdtPr>
                <w:tag w:val="goog_rdk_37"/>
                <w:id w:val="-99024776"/>
              </w:sdtPr>
              <w:sdtContent>
                <w:p w14:paraId="757E821B" w14:textId="0E6EFEEF" w:rsidR="00C351AA" w:rsidRPr="00C351AA" w:rsidRDefault="00000000" w:rsidP="00C351AA">
                  <w:pPr>
                    <w:ind w:left="720"/>
                    <w:rPr>
                      <w:ins w:id="188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6"/>
                      <w:id w:val="1091281395"/>
                    </w:sdtPr>
                    <w:sdtContent>
                      <w:ins w:id="189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p w14:paraId="43AF1E1D" w14:textId="77777777" w:rsidR="00C351AA" w:rsidRPr="00C351AA" w:rsidRDefault="00C351AA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7701A8E5" w14:textId="6358AF4E" w:rsidR="00C351AA" w:rsidRDefault="00C351AA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190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Student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was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proofErr w:type="spellEnd"/>
              <w:ins w:id="191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171EF0FA" w14:textId="77777777" w:rsidR="005F6A41" w:rsidRDefault="005F6A41" w:rsidP="00D81726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sdt>
              <w:sdtPr>
                <w:tag w:val="goog_rdk_21"/>
                <w:id w:val="2111470043"/>
              </w:sdtPr>
              <w:sdtContent>
                <w:p w14:paraId="0AEB8405" w14:textId="05032059" w:rsidR="005F6A41" w:rsidRPr="00C351AA" w:rsidRDefault="00000000" w:rsidP="005F6A41">
                  <w:pPr>
                    <w:numPr>
                      <w:ilvl w:val="0"/>
                      <w:numId w:val="2"/>
                    </w:numPr>
                    <w:ind w:left="709" w:hanging="425"/>
                    <w:rPr>
                      <w:ins w:id="192" w:author="Pavel Švec" w:date="2024-08-02T12:34:00Z"/>
                      <w:rFonts w:ascii="Roboto" w:eastAsia="Roboto" w:hAnsi="Roboto" w:cs="Roboto"/>
                      <w:b/>
                      <w:sz w:val="24"/>
                      <w:szCs w:val="24"/>
                    </w:rPr>
                  </w:pPr>
                  <w:sdt>
                    <w:sdtPr>
                      <w:tag w:val="goog_rdk_20"/>
                      <w:id w:val="444667268"/>
                    </w:sdtPr>
                    <w:sdtContent>
                      <w:proofErr w:type="spellStart"/>
                      <w:ins w:id="193" w:author="Pavel Švec" w:date="2024-08-02T12:34:00Z"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abstract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proofErr w:type="spellStart"/>
                      <w:r w:rsidR="005F6A41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negative</w:t>
                      </w:r>
                      <w:proofErr w:type="spellEnd"/>
                      <w:ins w:id="194" w:author="Pavel Švec" w:date="2024-08-02T12:34:00Z"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check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5F6A41"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DELETE</w:t>
                      </w:r>
                      <w:ins w:id="195" w:author="Pavel Švec" w:date="2024-08-02T12:34:00Z"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order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3"/>
                <w:id w:val="-1293756117"/>
              </w:sdtPr>
              <w:sdtContent>
                <w:p w14:paraId="08347A8D" w14:textId="77777777" w:rsidR="005F6A41" w:rsidRPr="00C351AA" w:rsidRDefault="00000000" w:rsidP="005F6A41">
                  <w:pPr>
                    <w:ind w:left="720"/>
                    <w:rPr>
                      <w:ins w:id="196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2"/>
                      <w:id w:val="-1327053010"/>
                    </w:sdtPr>
                    <w:sdtContent>
                      <w:proofErr w:type="spellStart"/>
                      <w:ins w:id="197" w:author="Pavel Švec" w:date="2024-08-02T12:34:00Z"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5"/>
                <w:id w:val="-1789664174"/>
              </w:sdtPr>
              <w:sdtContent>
                <w:sdt>
                  <w:sdtPr>
                    <w:tag w:val="goog_rdk_24"/>
                    <w:id w:val="-1673247196"/>
                  </w:sdtPr>
                  <w:sdtContent>
                    <w:p w14:paraId="604E38AE" w14:textId="77777777" w:rsidR="005F6A41" w:rsidRPr="00C351AA" w:rsidRDefault="005F6A41" w:rsidP="005F6A41">
                      <w:pPr>
                        <w:ind w:left="720"/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proofErr w:type="spellStart"/>
                      <w:ins w:id="198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begin"/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 HYPERLINK "</w:instrText>
                      </w:r>
                      <w:ins w:id="199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instrText>http://108.143.193.45:8080/api/v1/students/</w:instrTex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1519" </w:instrTex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separate"/>
                      </w:r>
                      <w:ins w:id="200" w:author="Pavel Švec" w:date="2024-08-02T12:34:00Z">
                        <w:r w:rsidRPr="00C351AA">
                          <w:rPr>
                            <w:rStyle w:val="Hypertextovodkaz"/>
                            <w:rFonts w:ascii="Roboto" w:eastAsia="Roboto" w:hAnsi="Roboto" w:cs="Roboto"/>
                            <w:sz w:val="24"/>
                            <w:szCs w:val="24"/>
                          </w:rPr>
                          <w:t>http://108.143.193.45:8080/api/v1/students/</w:t>
                        </w:r>
                      </w:ins>
                      <w:r w:rsidRPr="00C351AA">
                        <w:rPr>
                          <w:rStyle w:val="Hypertextovodkaz"/>
                          <w:rFonts w:ascii="Roboto" w:eastAsia="Roboto" w:hAnsi="Roboto" w:cs="Roboto"/>
                          <w:sz w:val="24"/>
                          <w:szCs w:val="24"/>
                        </w:rPr>
                        <w:t>1519</w: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end"/>
                      </w:r>
                      <w:ins w:id="201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p>
                    <w:p w14:paraId="33E153A9" w14:textId="6C585E98" w:rsidR="005F6A41" w:rsidRPr="00C351AA" w:rsidRDefault="005F6A41" w:rsidP="005F6A41">
                      <w:pPr>
                        <w:ind w:left="720"/>
                        <w:rPr>
                          <w:ins w:id="202" w:author="Pavel Švec" w:date="2024-08-02T12:34:00Z"/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Set DELETE and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push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button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SEND</w:t>
                      </w:r>
                    </w:p>
                  </w:sdtContent>
                </w:sdt>
              </w:sdtContent>
            </w:sdt>
            <w:sdt>
              <w:sdtPr>
                <w:tag w:val="goog_rdk_27"/>
                <w:id w:val="427468069"/>
              </w:sdtPr>
              <w:sdtContent>
                <w:p w14:paraId="66535C2D" w14:textId="77777777" w:rsidR="005F6A41" w:rsidRPr="00C351AA" w:rsidRDefault="00000000" w:rsidP="005F6A41">
                  <w:pPr>
                    <w:ind w:left="720"/>
                    <w:rPr>
                      <w:ins w:id="20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6"/>
                      <w:id w:val="-768074639"/>
                    </w:sdtPr>
                    <w:sdtContent/>
                  </w:sdt>
                </w:p>
              </w:sdtContent>
            </w:sdt>
            <w:sdt>
              <w:sdtPr>
                <w:tag w:val="goog_rdk_29"/>
                <w:id w:val="1593500825"/>
              </w:sdtPr>
              <w:sdtContent>
                <w:p w14:paraId="270405C3" w14:textId="77777777" w:rsidR="005F6A41" w:rsidRPr="00C351AA" w:rsidRDefault="00000000" w:rsidP="005F6A41">
                  <w:pPr>
                    <w:ind w:left="720"/>
                    <w:rPr>
                      <w:ins w:id="204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8"/>
                      <w:id w:val="750544501"/>
                    </w:sdtPr>
                    <w:sdtContent>
                      <w:proofErr w:type="spellStart"/>
                      <w:ins w:id="205" w:author="Pavel Švec" w:date="2024-08-02T12:34:00Z"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1"/>
                <w:id w:val="-301860706"/>
              </w:sdtPr>
              <w:sdtContent>
                <w:p w14:paraId="605DD464" w14:textId="77777777" w:rsidR="005F6A41" w:rsidRPr="00C351AA" w:rsidRDefault="00000000" w:rsidP="005F6A41">
                  <w:pPr>
                    <w:ind w:left="720"/>
                    <w:rPr>
                      <w:ins w:id="206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0"/>
                      <w:id w:val="889377017"/>
                    </w:sdtPr>
                    <w:sdtContent>
                      <w:proofErr w:type="spellStart"/>
                      <w:ins w:id="207" w:author="Pavel Švec" w:date="2024-08-02T12:34:00Z"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3"/>
                <w:id w:val="1042489358"/>
              </w:sdtPr>
              <w:sdtContent>
                <w:p w14:paraId="0AA9F645" w14:textId="77777777" w:rsidR="005F6A41" w:rsidRPr="00C351AA" w:rsidRDefault="00000000" w:rsidP="005F6A41">
                  <w:pPr>
                    <w:ind w:left="720"/>
                    <w:rPr>
                      <w:ins w:id="208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2"/>
                      <w:id w:val="49893569"/>
                    </w:sdtPr>
                    <w:sdtContent>
                      <w:proofErr w:type="spellStart"/>
                      <w:ins w:id="209" w:author="Pavel Švec" w:date="2024-08-02T12:34:00Z"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5"/>
                <w:id w:val="1216240774"/>
              </w:sdtPr>
              <w:sdtContent>
                <w:p w14:paraId="355964CC" w14:textId="77777777" w:rsidR="005F6A41" w:rsidRPr="00C351AA" w:rsidRDefault="00000000" w:rsidP="005F6A41">
                  <w:pPr>
                    <w:ind w:left="720"/>
                    <w:rPr>
                      <w:ins w:id="21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4"/>
                      <w:id w:val="-954705468"/>
                    </w:sdtPr>
                    <w:sdtContent/>
                  </w:sdt>
                </w:p>
              </w:sdtContent>
            </w:sdt>
            <w:sdt>
              <w:sdtPr>
                <w:tag w:val="goog_rdk_37"/>
                <w:id w:val="258566797"/>
              </w:sdtPr>
              <w:sdtContent>
                <w:p w14:paraId="417CB4A2" w14:textId="77777777" w:rsidR="005F6A41" w:rsidRPr="00C351AA" w:rsidRDefault="00000000" w:rsidP="005F6A41">
                  <w:pPr>
                    <w:ind w:left="720"/>
                    <w:rPr>
                      <w:ins w:id="211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6"/>
                      <w:id w:val="-322277623"/>
                    </w:sdtPr>
                    <w:sdtContent>
                      <w:ins w:id="212" w:author="Pavel Švec" w:date="2024-08-02T12:34:00Z">
                        <w:r w:rsidR="005F6A41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p w14:paraId="682A927A" w14:textId="77777777" w:rsidR="005F6A41" w:rsidRPr="00C351AA" w:rsidRDefault="005F6A41" w:rsidP="005F6A41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58E212D9" w14:textId="6FDAE247" w:rsidR="005F6A41" w:rsidRPr="00C351AA" w:rsidRDefault="005F6A41" w:rsidP="005F6A41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213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Student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can’t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because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="006128C5">
                <w:rPr>
                  <w:rFonts w:ascii="Roboto" w:eastAsia="Roboto" w:hAnsi="Roboto" w:cs="Roboto"/>
                  <w:sz w:val="24"/>
                  <w:szCs w:val="24"/>
                </w:rPr>
                <w:t>record</w:t>
              </w:r>
              <w:proofErr w:type="spellEnd"/>
              <w:r w:rsidR="006128C5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doesn’t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exist</w:t>
              </w:r>
              <w:proofErr w:type="spellEnd"/>
              <w:ins w:id="214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</w:sdtContent>
        </w:sdt>
        <w:p w14:paraId="3FBE2E5A" w14:textId="0C34AA09" w:rsidR="002A24F2" w:rsidRPr="001D5B7F" w:rsidRDefault="00000000" w:rsidP="00903780">
          <w:pPr>
            <w:pStyle w:val="Odstavecseseznamem"/>
            <w:ind w:left="644"/>
            <w:rPr>
              <w:color w:val="000000"/>
              <w:rPrChange w:id="215" w:author="Pavel Švec" w:date="2024-08-02T12:34:00Z">
                <w:rPr>
                  <w:i/>
                </w:rPr>
              </w:rPrChange>
            </w:rPr>
          </w:pPr>
          <w:r w:rsidRPr="001D5B7F">
            <w:rPr>
              <w:sz w:val="24"/>
              <w:szCs w:val="24"/>
            </w:rPr>
            <w:br w:type="page"/>
          </w:r>
        </w:p>
      </w:sdtContent>
    </w:sdt>
    <w:p w14:paraId="7E050A6F" w14:textId="77777777" w:rsidR="002A24F2" w:rsidRDefault="00000000">
      <w:pPr>
        <w:pStyle w:val="Nadpis1"/>
      </w:pPr>
      <w:bookmarkStart w:id="216" w:name="_heading=h.tyjcwt" w:colFirst="0" w:colLast="0"/>
      <w:bookmarkEnd w:id="216"/>
      <w:r>
        <w:lastRenderedPageBreak/>
        <w:t>EXEKUCE  TESTŮ</w:t>
      </w:r>
    </w:p>
    <w:sdt>
      <w:sdtPr>
        <w:tag w:val="goog_rdk_80"/>
        <w:id w:val="-57398724"/>
      </w:sdtPr>
      <w:sdtContent>
        <w:p w14:paraId="226E3911" w14:textId="77777777" w:rsidR="002A24F2" w:rsidRDefault="00000000">
          <w:pPr>
            <w:rPr>
              <w:ins w:id="217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Testovací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scénáře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jsem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provedl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(a),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přikládám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výsledky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testů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>.</w:t>
          </w:r>
          <w:sdt>
            <w:sdtPr>
              <w:tag w:val="goog_rdk_79"/>
              <w:id w:val="-1098091236"/>
            </w:sdtPr>
            <w:sdtContent/>
          </w:sdt>
        </w:p>
      </w:sdtContent>
    </w:sdt>
    <w:sdt>
      <w:sdtPr>
        <w:tag w:val="goog_rdk_82"/>
        <w:id w:val="-163166708"/>
      </w:sdtPr>
      <w:sdtContent>
        <w:p w14:paraId="798FF4A6" w14:textId="77777777" w:rsidR="002A24F2" w:rsidRDefault="00000000">
          <w:pPr>
            <w:numPr>
              <w:ilvl w:val="0"/>
              <w:numId w:val="1"/>
            </w:numPr>
            <w:ind w:left="566" w:hanging="425"/>
            <w:rPr>
              <w:ins w:id="218" w:author="Pavel Švec" w:date="2024-08-02T12:55:00Z"/>
              <w:rFonts w:ascii="Roboto" w:eastAsia="Roboto" w:hAnsi="Roboto" w:cs="Roboto"/>
              <w:b/>
              <w:sz w:val="24"/>
              <w:szCs w:val="24"/>
            </w:rPr>
          </w:pPr>
          <w:sdt>
            <w:sdtPr>
              <w:tag w:val="goog_rdk_81"/>
              <w:id w:val="-1846623483"/>
            </w:sdtPr>
            <w:sdtContent>
              <w:proofErr w:type="spellStart"/>
              <w:ins w:id="219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pozitive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84"/>
        <w:id w:val="-2130615647"/>
      </w:sdtPr>
      <w:sdtContent>
        <w:p w14:paraId="22A97C58" w14:textId="77777777" w:rsidR="002A24F2" w:rsidRDefault="00000000">
          <w:pPr>
            <w:ind w:left="720"/>
            <w:rPr>
              <w:ins w:id="220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83"/>
              <w:id w:val="-1603410268"/>
            </w:sdtPr>
            <w:sdtContent>
              <w:proofErr w:type="spellStart"/>
              <w:ins w:id="221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86"/>
        <w:id w:val="1705451562"/>
      </w:sdtPr>
      <w:sdtContent>
        <w:p w14:paraId="5B13EF25" w14:textId="77777777" w:rsidR="002A24F2" w:rsidRDefault="00000000">
          <w:pPr>
            <w:ind w:left="720"/>
            <w:rPr>
              <w:ins w:id="222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85"/>
              <w:id w:val="108242864"/>
            </w:sdtPr>
            <w:sdtContent>
              <w:proofErr w:type="spellStart"/>
              <w:ins w:id="223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r>
                  <w:fldChar w:fldCharType="begin"/>
                </w:r>
                <w:r>
                  <w:instrText>HYPERLINK "http://108.143.193.45:8080/api/v1/students/268"</w:instrText>
                </w:r>
                <w:r>
                  <w:fldChar w:fldCharType="separate"/>
                </w:r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http://108.143.193.45:8080/api/v1/students/268</w:t>
                </w:r>
                <w:r>
                  <w:fldChar w:fldCharType="end"/>
                </w:r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88"/>
        <w:id w:val="1029143238"/>
      </w:sdtPr>
      <w:sdtContent>
        <w:p w14:paraId="26CA3A9B" w14:textId="77777777" w:rsidR="002A24F2" w:rsidRDefault="00000000">
          <w:pPr>
            <w:ind w:left="720"/>
            <w:rPr>
              <w:ins w:id="224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87"/>
              <w:id w:val="967712156"/>
            </w:sdtPr>
            <w:sdtContent/>
          </w:sdt>
        </w:p>
      </w:sdtContent>
    </w:sdt>
    <w:sdt>
      <w:sdtPr>
        <w:tag w:val="goog_rdk_90"/>
        <w:id w:val="1258326610"/>
      </w:sdtPr>
      <w:sdtContent>
        <w:p w14:paraId="37370FD2" w14:textId="77777777" w:rsidR="002A24F2" w:rsidRDefault="00000000">
          <w:pPr>
            <w:ind w:left="720"/>
            <w:rPr>
              <w:ins w:id="225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89"/>
              <w:id w:val="1422757945"/>
            </w:sdtPr>
            <w:sdtContent>
              <w:proofErr w:type="spellStart"/>
              <w:ins w:id="226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92"/>
        <w:id w:val="-1776543993"/>
      </w:sdtPr>
      <w:sdtContent>
        <w:p w14:paraId="5666B804" w14:textId="77777777" w:rsidR="002A24F2" w:rsidRDefault="00000000">
          <w:pPr>
            <w:ind w:left="720"/>
            <w:rPr>
              <w:ins w:id="227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1"/>
              <w:id w:val="-1180657884"/>
            </w:sdtPr>
            <w:sdtContent>
              <w:proofErr w:type="spellStart"/>
              <w:ins w:id="228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94"/>
        <w:id w:val="-910225911"/>
      </w:sdtPr>
      <w:sdtContent>
        <w:p w14:paraId="3DAE4B4B" w14:textId="77777777" w:rsidR="002A24F2" w:rsidRDefault="00000000">
          <w:pPr>
            <w:ind w:left="720"/>
            <w:rPr>
              <w:ins w:id="229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3"/>
              <w:id w:val="-1491479042"/>
            </w:sdtPr>
            <w:sdtContent>
              <w:proofErr w:type="spellStart"/>
              <w:ins w:id="230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96"/>
        <w:id w:val="526844813"/>
      </w:sdtPr>
      <w:sdtContent>
        <w:p w14:paraId="628B4DEB" w14:textId="77777777" w:rsidR="002A24F2" w:rsidRDefault="00000000">
          <w:pPr>
            <w:ind w:left="720"/>
            <w:rPr>
              <w:ins w:id="231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5"/>
              <w:id w:val="-1279564937"/>
            </w:sdtPr>
            <w:sdtContent/>
          </w:sdt>
        </w:p>
      </w:sdtContent>
    </w:sdt>
    <w:sdt>
      <w:sdtPr>
        <w:tag w:val="goog_rdk_98"/>
        <w:id w:val="-777170389"/>
      </w:sdtPr>
      <w:sdtContent>
        <w:p w14:paraId="153909C3" w14:textId="77777777" w:rsidR="002A24F2" w:rsidRDefault="00000000">
          <w:pPr>
            <w:ind w:left="720"/>
            <w:rPr>
              <w:ins w:id="232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7"/>
              <w:id w:val="2109922674"/>
            </w:sdtPr>
            <w:sdtContent>
              <w:ins w:id="233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100"/>
        <w:id w:val="-1496025093"/>
      </w:sdtPr>
      <w:sdtContent>
        <w:p w14:paraId="48384C11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34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99"/>
              <w:id w:val="-1847473892"/>
            </w:sdtPr>
            <w:sdtContent>
              <w:ins w:id="235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268,</w:t>
                </w:r>
              </w:ins>
            </w:sdtContent>
          </w:sdt>
        </w:p>
      </w:sdtContent>
    </w:sdt>
    <w:sdt>
      <w:sdtPr>
        <w:tag w:val="goog_rdk_102"/>
        <w:id w:val="-757057339"/>
      </w:sdtPr>
      <w:sdtContent>
        <w:p w14:paraId="32CAF3EE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36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1"/>
              <w:id w:val="595070801"/>
            </w:sdtPr>
            <w:sdtContent>
              <w:ins w:id="237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firstName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"John",</w:t>
                </w:r>
              </w:ins>
            </w:sdtContent>
          </w:sdt>
        </w:p>
      </w:sdtContent>
    </w:sdt>
    <w:sdt>
      <w:sdtPr>
        <w:tag w:val="goog_rdk_104"/>
        <w:id w:val="-1797519242"/>
      </w:sdtPr>
      <w:sdtContent>
        <w:p w14:paraId="2EFCBD71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38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3"/>
              <w:id w:val="951357938"/>
            </w:sdtPr>
            <w:sdtContent>
              <w:ins w:id="239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lastName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"JOSHUA",</w:t>
                </w:r>
              </w:ins>
            </w:sdtContent>
          </w:sdt>
        </w:p>
      </w:sdtContent>
    </w:sdt>
    <w:sdt>
      <w:sdtPr>
        <w:tag w:val="goog_rdk_106"/>
        <w:id w:val="1822607818"/>
      </w:sdtPr>
      <w:sdtContent>
        <w:p w14:paraId="30FC5292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40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5"/>
              <w:id w:val="-314645823"/>
            </w:sdtPr>
            <w:sdtContent>
              <w:ins w:id="241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"email": "",</w:t>
                </w:r>
              </w:ins>
            </w:sdtContent>
          </w:sdt>
        </w:p>
      </w:sdtContent>
    </w:sdt>
    <w:sdt>
      <w:sdtPr>
        <w:tag w:val="goog_rdk_108"/>
        <w:id w:val="-2035103781"/>
      </w:sdtPr>
      <w:sdtContent>
        <w:p w14:paraId="5AF87F8F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42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7"/>
              <w:id w:val="-1008753567"/>
            </w:sdtPr>
            <w:sdtContent>
              <w:ins w:id="243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34</w:t>
                </w:r>
              </w:ins>
            </w:sdtContent>
          </w:sdt>
        </w:p>
      </w:sdtContent>
    </w:sdt>
    <w:sdt>
      <w:sdtPr>
        <w:tag w:val="goog_rdk_110"/>
        <w:id w:val="-1358490141"/>
      </w:sdtPr>
      <w:sdtContent>
        <w:p w14:paraId="0A426699" w14:textId="77777777" w:rsidR="002A24F2" w:rsidRDefault="00000000">
          <w:pPr>
            <w:rPr>
              <w:ins w:id="244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09"/>
              <w:id w:val="1925297472"/>
            </w:sdtPr>
            <w:sdtContent>
              <w:ins w:id="245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ab/>
                </w:r>
              </w:ins>
            </w:sdtContent>
          </w:sdt>
        </w:p>
      </w:sdtContent>
    </w:sdt>
    <w:sdt>
      <w:sdtPr>
        <w:tag w:val="goog_rdk_112"/>
        <w:id w:val="561682590"/>
      </w:sdtPr>
      <w:sdtContent>
        <w:p w14:paraId="3066A04C" w14:textId="77777777" w:rsidR="002A24F2" w:rsidRDefault="00000000">
          <w:pPr>
            <w:rPr>
              <w:ins w:id="246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11"/>
              <w:id w:val="-524638577"/>
            </w:sdtPr>
            <w:sdtContent>
              <w:ins w:id="247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ab/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test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succesful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pass</w:t>
                </w:r>
              </w:ins>
              <w:proofErr w:type="spellEnd"/>
            </w:sdtContent>
          </w:sdt>
        </w:p>
      </w:sdtContent>
    </w:sdt>
    <w:sdt>
      <w:sdtPr>
        <w:tag w:val="goog_rdk_114"/>
        <w:id w:val="1141764280"/>
      </w:sdtPr>
      <w:sdtContent>
        <w:p w14:paraId="6C205D99" w14:textId="77777777" w:rsidR="002A24F2" w:rsidRDefault="00000000">
          <w:pPr>
            <w:rPr>
              <w:ins w:id="248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13"/>
              <w:id w:val="1171223043"/>
            </w:sdtPr>
            <w:sdtContent/>
          </w:sdt>
        </w:p>
      </w:sdtContent>
    </w:sdt>
    <w:sdt>
      <w:sdtPr>
        <w:tag w:val="goog_rdk_116"/>
        <w:id w:val="-782340467"/>
      </w:sdtPr>
      <w:sdtContent>
        <w:p w14:paraId="30B39631" w14:textId="77777777" w:rsidR="002A24F2" w:rsidRDefault="00000000">
          <w:pPr>
            <w:numPr>
              <w:ilvl w:val="0"/>
              <w:numId w:val="1"/>
            </w:numPr>
            <w:ind w:left="566"/>
            <w:rPr>
              <w:ins w:id="249" w:author="Pavel Švec" w:date="2024-08-02T12:55:00Z"/>
              <w:rFonts w:ascii="Roboto" w:eastAsia="Roboto" w:hAnsi="Roboto" w:cs="Roboto"/>
              <w:b/>
              <w:sz w:val="24"/>
              <w:szCs w:val="24"/>
            </w:rPr>
          </w:pPr>
          <w:sdt>
            <w:sdtPr>
              <w:tag w:val="goog_rdk_115"/>
              <w:id w:val="577482902"/>
            </w:sdtPr>
            <w:sdtContent>
              <w:proofErr w:type="spellStart"/>
              <w:ins w:id="250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negative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18"/>
        <w:id w:val="-1821177483"/>
      </w:sdtPr>
      <w:sdtContent>
        <w:p w14:paraId="7495A6F2" w14:textId="77777777" w:rsidR="002A24F2" w:rsidRDefault="00000000">
          <w:pPr>
            <w:ind w:left="720"/>
            <w:rPr>
              <w:ins w:id="251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17"/>
              <w:id w:val="2133975512"/>
            </w:sdtPr>
            <w:sdtContent>
              <w:proofErr w:type="spellStart"/>
              <w:ins w:id="252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20"/>
        <w:id w:val="-1053390445"/>
      </w:sdtPr>
      <w:sdtContent>
        <w:p w14:paraId="2C328741" w14:textId="77777777" w:rsidR="002A24F2" w:rsidRDefault="00000000">
          <w:pPr>
            <w:ind w:left="720"/>
            <w:rPr>
              <w:ins w:id="253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19"/>
              <w:id w:val="305283527"/>
            </w:sdtPr>
            <w:sdtContent>
              <w:proofErr w:type="spellStart"/>
              <w:ins w:id="254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http://108.143.193.45:8080/api/v1/students/250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22"/>
        <w:id w:val="-63563858"/>
      </w:sdtPr>
      <w:sdtContent>
        <w:p w14:paraId="297B8D79" w14:textId="77777777" w:rsidR="002A24F2" w:rsidRDefault="00000000">
          <w:pPr>
            <w:ind w:left="720"/>
            <w:rPr>
              <w:ins w:id="255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1"/>
              <w:id w:val="540709073"/>
            </w:sdtPr>
            <w:sdtContent/>
          </w:sdt>
        </w:p>
      </w:sdtContent>
    </w:sdt>
    <w:sdt>
      <w:sdtPr>
        <w:tag w:val="goog_rdk_124"/>
        <w:id w:val="557513832"/>
      </w:sdtPr>
      <w:sdtContent>
        <w:p w14:paraId="03EF3207" w14:textId="77777777" w:rsidR="002A24F2" w:rsidRDefault="00000000">
          <w:pPr>
            <w:ind w:left="720"/>
            <w:rPr>
              <w:ins w:id="256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3"/>
              <w:id w:val="-1349408396"/>
            </w:sdtPr>
            <w:sdtContent>
              <w:proofErr w:type="spellStart"/>
              <w:ins w:id="257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26"/>
        <w:id w:val="1077008402"/>
      </w:sdtPr>
      <w:sdtContent>
        <w:p w14:paraId="0A5EEC92" w14:textId="77777777" w:rsidR="002A24F2" w:rsidRDefault="00000000">
          <w:pPr>
            <w:ind w:left="720"/>
            <w:rPr>
              <w:ins w:id="258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5"/>
              <w:id w:val="-1683736225"/>
            </w:sdtPr>
            <w:sdtContent>
              <w:proofErr w:type="spellStart"/>
              <w:ins w:id="259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128"/>
        <w:id w:val="1484354277"/>
      </w:sdtPr>
      <w:sdtContent>
        <w:p w14:paraId="76A64F17" w14:textId="77777777" w:rsidR="002A24F2" w:rsidRDefault="00000000">
          <w:pPr>
            <w:ind w:left="720"/>
            <w:rPr>
              <w:ins w:id="260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7"/>
              <w:id w:val="-1994244324"/>
            </w:sdtPr>
            <w:sdtContent>
              <w:proofErr w:type="spellStart"/>
              <w:ins w:id="261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30"/>
        <w:id w:val="1239445339"/>
      </w:sdtPr>
      <w:sdtContent>
        <w:p w14:paraId="65350C15" w14:textId="77777777" w:rsidR="002A24F2" w:rsidRDefault="00000000">
          <w:pPr>
            <w:ind w:left="720"/>
            <w:rPr>
              <w:ins w:id="262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29"/>
              <w:id w:val="248939280"/>
            </w:sdtPr>
            <w:sdtContent/>
          </w:sdt>
        </w:p>
      </w:sdtContent>
    </w:sdt>
    <w:sdt>
      <w:sdtPr>
        <w:tag w:val="goog_rdk_132"/>
        <w:id w:val="1580942656"/>
      </w:sdtPr>
      <w:sdtContent>
        <w:p w14:paraId="3F1D5CAB" w14:textId="77777777" w:rsidR="002A24F2" w:rsidRDefault="00000000">
          <w:pPr>
            <w:ind w:left="720"/>
            <w:rPr>
              <w:ins w:id="263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31"/>
              <w:id w:val="1066535687"/>
            </w:sdtPr>
            <w:sdtContent>
              <w:ins w:id="264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134"/>
        <w:id w:val="-167638257"/>
      </w:sdtPr>
      <w:sdtContent>
        <w:p w14:paraId="6478DA32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65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33"/>
              <w:id w:val="-20785498"/>
            </w:sdtPr>
            <w:sdtContent>
              <w:ins w:id="266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250,</w:t>
                </w:r>
              </w:ins>
            </w:sdtContent>
          </w:sdt>
        </w:p>
      </w:sdtContent>
    </w:sdt>
    <w:sdt>
      <w:sdtPr>
        <w:tag w:val="goog_rdk_136"/>
        <w:id w:val="-2057457785"/>
      </w:sdtPr>
      <w:sdtContent>
        <w:p w14:paraId="0B579459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267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35"/>
              <w:id w:val="-2137094179"/>
            </w:sdtPr>
            <w:sdtContent>
              <w:ins w:id="268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doesn’t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exist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sdtContent>
          </w:sdt>
        </w:p>
      </w:sdtContent>
    </w:sdt>
    <w:sdt>
      <w:sdtPr>
        <w:tag w:val="goog_rdk_138"/>
        <w:id w:val="2014490448"/>
      </w:sdtPr>
      <w:sdtContent>
        <w:p w14:paraId="39E2C830" w14:textId="77777777" w:rsidR="002A24F2" w:rsidRDefault="00000000">
          <w:pPr>
            <w:ind w:left="720"/>
            <w:rPr>
              <w:ins w:id="269" w:author="Pavel Švec" w:date="2024-08-02T12:55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37"/>
              <w:id w:val="745915244"/>
            </w:sdtPr>
            <w:sdtContent/>
          </w:sdt>
        </w:p>
      </w:sdtContent>
    </w:sdt>
    <w:sdt>
      <w:sdtPr>
        <w:tag w:val="goog_rdk_140"/>
        <w:id w:val="-2067176316"/>
      </w:sdtPr>
      <w:sdtContent>
        <w:sdt>
          <w:sdtPr>
            <w:tag w:val="goog_rdk_139"/>
            <w:id w:val="-516310558"/>
          </w:sdtPr>
          <w:sdtContent>
            <w:p w14:paraId="5B0518BA" w14:textId="77777777" w:rsidR="004A32D8" w:rsidRDefault="00000000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proofErr w:type="spellStart"/>
              <w:ins w:id="270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test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failed</w:t>
                </w:r>
              </w:ins>
              <w:proofErr w:type="spellEnd"/>
            </w:p>
            <w:p w14:paraId="4C26B992" w14:textId="2717E6FC" w:rsidR="002A24F2" w:rsidRDefault="002A24F2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58FBC3BA" w14:textId="37788125" w:rsidR="004A32D8" w:rsidRPr="004A32D8" w:rsidRDefault="00000000" w:rsidP="004A32D8">
              <w:pPr>
                <w:ind w:left="284"/>
                <w:rPr>
                  <w:sz w:val="24"/>
                  <w:szCs w:val="24"/>
                </w:rPr>
              </w:pPr>
              <w:sdt>
                <w:sdtPr>
                  <w:tag w:val="goog_rdk_75"/>
                  <w:id w:val="1836644296"/>
                </w:sdtPr>
                <w:sdtContent>
                  <w:r w:rsidR="004A32D8">
                    <w:t xml:space="preserve">3. </w:t>
                  </w:r>
                  <w:r w:rsidR="004A32D8">
                    <w:tab/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positive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4A32D8" w:rsidRPr="004A32D8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="004A32D8" w:rsidRPr="004A32D8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="004A32D8" w:rsidRPr="004A32D8">
                <w:rPr>
                  <w:sz w:val="24"/>
                  <w:szCs w:val="24"/>
                </w:rPr>
                <w:t xml:space="preserve"> 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731126011"/>
              </w:sdtPr>
              <w:sdtContent>
                <w:p w14:paraId="4D90A96F" w14:textId="77777777" w:rsidR="004A32D8" w:rsidRPr="0029412C" w:rsidRDefault="00000000" w:rsidP="004A32D8">
                  <w:pPr>
                    <w:ind w:left="720"/>
                    <w:rPr>
                      <w:ins w:id="271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-1822801848"/>
                    </w:sdtPr>
                    <w:sdtContent>
                      <w:proofErr w:type="spellStart"/>
                      <w:ins w:id="272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41C0F29F" w14:textId="77777777" w:rsidR="004A32D8" w:rsidRPr="0029412C" w:rsidRDefault="00000000" w:rsidP="004A32D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1440959331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1895313964"/>
                    </w:sdtPr>
                    <w:sdtContent>
                      <w:proofErr w:type="spellStart"/>
                      <w:ins w:id="273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="004A32D8" w:rsidRPr="0029412C">
                <w:rPr>
                  <w:sz w:val="24"/>
                  <w:szCs w:val="24"/>
                </w:rPr>
                <w:t xml:space="preserve"> </w:t>
              </w:r>
            </w:p>
            <w:p w14:paraId="22289BCD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29412C">
                <w:rPr>
                  <w:sz w:val="24"/>
                  <w:szCs w:val="24"/>
                </w:rPr>
                <w:t>choose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29412C">
                <w:rPr>
                  <w:sz w:val="24"/>
                  <w:szCs w:val="24"/>
                </w:rPr>
                <w:t>language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29412C">
                <w:rPr>
                  <w:sz w:val="24"/>
                  <w:szCs w:val="24"/>
                </w:rPr>
                <w:t>same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line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0AEDB961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enter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this</w:t>
              </w:r>
              <w:proofErr w:type="spellEnd"/>
              <w:r w:rsidRPr="0029412C">
                <w:rPr>
                  <w:sz w:val="24"/>
                  <w:szCs w:val="24"/>
                </w:rPr>
                <w:t>:</w:t>
              </w:r>
            </w:p>
            <w:p w14:paraId="5CED70AA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1C080CF7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1501,</w:t>
              </w:r>
            </w:p>
            <w:p w14:paraId="7BE62616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lastRenderedPageBreak/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"Ježíšek",</w:t>
              </w:r>
            </w:p>
            <w:p w14:paraId="47500956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"Svatý",</w:t>
              </w:r>
            </w:p>
            <w:p w14:paraId="6482FF15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"nebe@volat.com",</w:t>
              </w:r>
            </w:p>
            <w:p w14:paraId="1080B67A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2057</w:t>
              </w:r>
            </w:p>
            <w:p w14:paraId="34E524BD" w14:textId="77777777" w:rsidR="004A32D8" w:rsidRPr="0029412C" w:rsidRDefault="004A32D8" w:rsidP="004A32D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55BF25E6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</w:rPr>
              </w:pPr>
              <w:r w:rsidRPr="0029412C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29412C">
                <w:rPr>
                  <w:sz w:val="24"/>
                  <w:szCs w:val="24"/>
                </w:rPr>
                <w:t>the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editing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place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29412C">
                <w:rPr>
                  <w:sz w:val="24"/>
                  <w:szCs w:val="24"/>
                </w:rPr>
                <w:t>push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29412C">
                <w:rPr>
                  <w:sz w:val="24"/>
                  <w:szCs w:val="24"/>
                </w:rPr>
                <w:t>button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211DCE16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262732512"/>
              </w:sdtPr>
              <w:sdtContent>
                <w:p w14:paraId="0F77DA31" w14:textId="77777777" w:rsidR="004A32D8" w:rsidRPr="0029412C" w:rsidRDefault="00000000" w:rsidP="004A32D8">
                  <w:pPr>
                    <w:ind w:left="720"/>
                    <w:rPr>
                      <w:ins w:id="274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647428595"/>
                    </w:sdtPr>
                    <w:sdtContent>
                      <w:proofErr w:type="spellStart"/>
                      <w:ins w:id="275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1640687041"/>
              </w:sdtPr>
              <w:sdtContent>
                <w:p w14:paraId="03FA461F" w14:textId="77777777" w:rsidR="004A32D8" w:rsidRPr="0029412C" w:rsidRDefault="00000000" w:rsidP="004A32D8">
                  <w:pPr>
                    <w:ind w:left="720"/>
                    <w:rPr>
                      <w:ins w:id="276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-2049289816"/>
                    </w:sdtPr>
                    <w:sdtContent>
                      <w:proofErr w:type="spellStart"/>
                      <w:ins w:id="277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3360CF35" w14:textId="77777777" w:rsidR="004A32D8" w:rsidRPr="0029412C" w:rsidRDefault="00000000" w:rsidP="004A32D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489331343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101235378"/>
                    </w:sdtPr>
                    <w:sdtContent>
                      <w:proofErr w:type="spellStart"/>
                      <w:ins w:id="278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4A32D8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4A32D8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="004A32D8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279" w:author="Pavel Švec" w:date="2024-08-02T12:34:00Z"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4A32D8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="004A32D8" w:rsidRPr="0029412C">
                <w:rPr>
                  <w:sz w:val="24"/>
                  <w:szCs w:val="24"/>
                </w:rPr>
                <w:t xml:space="preserve"> </w:t>
              </w:r>
            </w:p>
            <w:p w14:paraId="23F9E3B8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p w14:paraId="44A1DDEA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Status: 200 OK</w:t>
              </w:r>
            </w:p>
            <w:p w14:paraId="10CB2C35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{</w:t>
              </w:r>
            </w:p>
            <w:p w14:paraId="5D6BAAB2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"id": 15</w:t>
              </w:r>
              <w:r>
                <w:rPr>
                  <w:sz w:val="24"/>
                  <w:szCs w:val="24"/>
                  <w:lang w:val="cs-CZ"/>
                </w:rPr>
                <w:t>07</w:t>
              </w:r>
              <w:r w:rsidRPr="0029412C">
                <w:rPr>
                  <w:sz w:val="24"/>
                  <w:szCs w:val="24"/>
                  <w:lang w:val="cs-CZ"/>
                </w:rPr>
                <w:t>,</w:t>
              </w:r>
            </w:p>
            <w:p w14:paraId="06804669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sz w:val="24"/>
                  <w:szCs w:val="24"/>
                  <w:lang w:val="cs-CZ"/>
                </w:rPr>
                <w:t>": "Ježíšek",</w:t>
              </w:r>
            </w:p>
            <w:p w14:paraId="0219D229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sz w:val="24"/>
                  <w:szCs w:val="24"/>
                  <w:lang w:val="cs-CZ"/>
                </w:rPr>
                <w:t>": "SVATÝ",</w:t>
              </w:r>
            </w:p>
            <w:p w14:paraId="33A02239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"email": "nebe@volat.com",</w:t>
              </w:r>
            </w:p>
            <w:p w14:paraId="214DA872" w14:textId="77777777" w:rsidR="004A32D8" w:rsidRPr="0029412C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sz w:val="24"/>
                  <w:szCs w:val="24"/>
                  <w:lang w:val="cs-CZ"/>
                </w:rPr>
                <w:t>": 2057</w:t>
              </w:r>
            </w:p>
            <w:p w14:paraId="3B43EFB0" w14:textId="77777777" w:rsidR="004A32D8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 w:rsidRPr="0029412C">
                <w:rPr>
                  <w:sz w:val="24"/>
                  <w:szCs w:val="24"/>
                  <w:lang w:val="cs-CZ"/>
                </w:rPr>
                <w:t>}</w:t>
              </w:r>
            </w:p>
            <w:p w14:paraId="777014A4" w14:textId="2B1A640B" w:rsidR="004A32D8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r>
                <w:rPr>
                  <w:sz w:val="24"/>
                  <w:szCs w:val="24"/>
                  <w:lang w:val="cs-CZ"/>
                </w:rPr>
                <w:t xml:space="preserve">ID has to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same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DTB and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it’s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shouldn’t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same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in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this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case.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Control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has to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done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thru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DTB.</w:t>
              </w:r>
            </w:p>
            <w:p w14:paraId="6E3A25DD" w14:textId="77777777" w:rsidR="004A32D8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p w14:paraId="6FED6F02" w14:textId="6226D22B" w:rsidR="004A32D8" w:rsidRDefault="004A32D8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  <w:proofErr w:type="spellStart"/>
              <w:r>
                <w:rPr>
                  <w:sz w:val="24"/>
                  <w:szCs w:val="24"/>
                  <w:lang w:val="cs-CZ"/>
                </w:rPr>
                <w:t>Result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: test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succesful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pass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(but …bug report)</w:t>
              </w:r>
            </w:p>
            <w:p w14:paraId="0A11BA49" w14:textId="77777777" w:rsidR="00DF3F9B" w:rsidRDefault="00DF3F9B" w:rsidP="004A32D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p w14:paraId="722E70B9" w14:textId="051A9DA4" w:rsidR="00DF3F9B" w:rsidRPr="00DF3F9B" w:rsidRDefault="00000000" w:rsidP="00DF3F9B">
              <w:pPr>
                <w:ind w:left="284"/>
                <w:rPr>
                  <w:sz w:val="24"/>
                  <w:szCs w:val="24"/>
                </w:rPr>
              </w:pPr>
              <w:sdt>
                <w:sdtPr>
                  <w:tag w:val="goog_rdk_75"/>
                  <w:id w:val="-332684291"/>
                </w:sdtPr>
                <w:sdtContent>
                  <w:r w:rsidR="00DF3F9B">
                    <w:t>4.</w:t>
                  </w:r>
                  <w:r w:rsidR="00DF3F9B">
                    <w:tab/>
                  </w:r>
                  <w:proofErr w:type="spellStart"/>
                  <w:r w:rsidR="00DF3F9B" w:rsidRPr="00DF3F9B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="00DF3F9B" w:rsidRPr="00DF3F9B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DF3F9B" w:rsidRPr="00DF3F9B">
                    <w:rPr>
                      <w:sz w:val="24"/>
                      <w:szCs w:val="24"/>
                    </w:rPr>
                    <w:t>duplicate</w:t>
                  </w:r>
                  <w:proofErr w:type="spellEnd"/>
                  <w:r w:rsidR="00DF3F9B" w:rsidRPr="00DF3F9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3F9B" w:rsidRPr="00DF3F9B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="00DF3F9B" w:rsidRPr="00DF3F9B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="00DF3F9B" w:rsidRPr="00DF3F9B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="00DF3F9B" w:rsidRPr="00DF3F9B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DF3F9B" w:rsidRPr="00DF3F9B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="00DF3F9B" w:rsidRPr="00DF3F9B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="00DF3F9B" w:rsidRPr="00DF3F9B">
                <w:rPr>
                  <w:sz w:val="24"/>
                  <w:szCs w:val="24"/>
                </w:rPr>
                <w:t xml:space="preserve"> 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-2018999465"/>
              </w:sdtPr>
              <w:sdtContent>
                <w:p w14:paraId="7AA761EA" w14:textId="77777777" w:rsidR="00DF3F9B" w:rsidRPr="0029412C" w:rsidRDefault="00000000" w:rsidP="00DF3F9B">
                  <w:pPr>
                    <w:ind w:left="720"/>
                    <w:rPr>
                      <w:ins w:id="280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241609197"/>
                    </w:sdtPr>
                    <w:sdtContent>
                      <w:proofErr w:type="spellStart"/>
                      <w:ins w:id="281" w:author="Pavel Švec" w:date="2024-08-02T12:34:00Z"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02643FD4" w14:textId="77777777" w:rsidR="00DF3F9B" w:rsidRPr="0029412C" w:rsidRDefault="00000000" w:rsidP="00DF3F9B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1344662201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636218272"/>
                    </w:sdtPr>
                    <w:sdtContent>
                      <w:proofErr w:type="spellStart"/>
                      <w:ins w:id="282" w:author="Pavel Švec" w:date="2024-08-02T12:34:00Z"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="00DF3F9B" w:rsidRPr="0029412C">
                <w:rPr>
                  <w:sz w:val="24"/>
                  <w:szCs w:val="24"/>
                </w:rPr>
                <w:t xml:space="preserve"> </w:t>
              </w:r>
            </w:p>
            <w:p w14:paraId="5AF15831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29412C">
                <w:rPr>
                  <w:sz w:val="24"/>
                  <w:szCs w:val="24"/>
                </w:rPr>
                <w:t>choose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29412C">
                <w:rPr>
                  <w:sz w:val="24"/>
                  <w:szCs w:val="24"/>
                </w:rPr>
                <w:t>language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29412C">
                <w:rPr>
                  <w:sz w:val="24"/>
                  <w:szCs w:val="24"/>
                </w:rPr>
                <w:t>same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line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77D14823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enter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this</w:t>
              </w:r>
              <w:proofErr w:type="spellEnd"/>
              <w:r w:rsidRPr="0029412C">
                <w:rPr>
                  <w:sz w:val="24"/>
                  <w:szCs w:val="24"/>
                </w:rPr>
                <w:t>:</w:t>
              </w:r>
            </w:p>
            <w:p w14:paraId="32C94C9E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6F8D246F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1501,</w:t>
              </w:r>
            </w:p>
            <w:p w14:paraId="14BBAAC4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"Ježíšek",</w:t>
              </w:r>
            </w:p>
            <w:p w14:paraId="7E92DF2A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"Svatý",</w:t>
              </w:r>
            </w:p>
            <w:p w14:paraId="638856C6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"nebe@volat.com",</w:t>
              </w:r>
            </w:p>
            <w:p w14:paraId="0075E857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2057</w:t>
              </w:r>
            </w:p>
            <w:p w14:paraId="465EEF21" w14:textId="77777777" w:rsidR="00DF3F9B" w:rsidRPr="0029412C" w:rsidRDefault="00DF3F9B" w:rsidP="00DF3F9B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43088E32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  <w:r w:rsidRPr="0029412C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29412C">
                <w:rPr>
                  <w:sz w:val="24"/>
                  <w:szCs w:val="24"/>
                </w:rPr>
                <w:t>the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editing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place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29412C">
                <w:rPr>
                  <w:sz w:val="24"/>
                  <w:szCs w:val="24"/>
                </w:rPr>
                <w:t>push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29412C">
                <w:rPr>
                  <w:sz w:val="24"/>
                  <w:szCs w:val="24"/>
                </w:rPr>
                <w:t>button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3A43E4DD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971986473"/>
              </w:sdtPr>
              <w:sdtContent>
                <w:p w14:paraId="59AFBDD0" w14:textId="77777777" w:rsidR="00DF3F9B" w:rsidRPr="0029412C" w:rsidRDefault="00000000" w:rsidP="00DF3F9B">
                  <w:pPr>
                    <w:ind w:left="720"/>
                    <w:rPr>
                      <w:ins w:id="283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97022111"/>
                    </w:sdtPr>
                    <w:sdtContent>
                      <w:proofErr w:type="spellStart"/>
                      <w:ins w:id="284" w:author="Pavel Švec" w:date="2024-08-02T12:34:00Z"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-409231699"/>
              </w:sdtPr>
              <w:sdtContent>
                <w:p w14:paraId="4611B1FF" w14:textId="77777777" w:rsidR="00DF3F9B" w:rsidRPr="0029412C" w:rsidRDefault="00000000" w:rsidP="00DF3F9B">
                  <w:pPr>
                    <w:ind w:left="720"/>
                    <w:rPr>
                      <w:ins w:id="285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-1336297366"/>
                    </w:sdtPr>
                    <w:sdtContent>
                      <w:proofErr w:type="spellStart"/>
                      <w:ins w:id="286" w:author="Pavel Švec" w:date="2024-08-02T12:34:00Z"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2FE670E2" w14:textId="77777777" w:rsidR="00DF3F9B" w:rsidRPr="0029412C" w:rsidRDefault="00000000" w:rsidP="00DF3F9B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474349634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487526380"/>
                    </w:sdtPr>
                    <w:sdtContent>
                      <w:proofErr w:type="spellStart"/>
                      <w:ins w:id="287" w:author="Pavel Švec" w:date="2024-08-02T12:34:00Z"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DF3F9B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DF3F9B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="00DF3F9B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288" w:author="Pavel Švec" w:date="2024-08-02T12:34:00Z"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DF3F9B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="00DF3F9B" w:rsidRPr="0029412C">
                <w:rPr>
                  <w:sz w:val="24"/>
                  <w:szCs w:val="24"/>
                </w:rPr>
                <w:t xml:space="preserve"> </w:t>
              </w:r>
            </w:p>
            <w:p w14:paraId="3685617F" w14:textId="77777777" w:rsidR="00DF3F9B" w:rsidRPr="0029412C" w:rsidRDefault="00DF3F9B" w:rsidP="00DF3F9B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442805342"/>
              </w:sdtPr>
              <w:sdtContent>
                <w:p w14:paraId="35FA2558" w14:textId="77777777" w:rsidR="00DF3F9B" w:rsidRDefault="00000000" w:rsidP="00DF3F9B">
                  <w:pPr>
                    <w:ind w:left="720"/>
                    <w:rPr>
                      <w:ins w:id="289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93441422"/>
                    </w:sdtPr>
                    <w:sdtContent>
                      <w:ins w:id="290" w:author="Pavel Švec" w:date="2024-08-02T12:34:00Z">
                        <w:r w:rsidR="00DF3F9B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69"/>
                <w:id w:val="365099753"/>
              </w:sdtPr>
              <w:sdtContent>
                <w:p w14:paraId="58778380" w14:textId="77777777" w:rsidR="00DF3F9B" w:rsidRDefault="00000000" w:rsidP="00DF3F9B">
                  <w:pPr>
                    <w:shd w:val="clear" w:color="auto" w:fill="FFFFFE"/>
                    <w:spacing w:line="360" w:lineRule="auto"/>
                    <w:ind w:left="720"/>
                    <w:rPr>
                      <w:ins w:id="291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941730503"/>
                    </w:sdtPr>
                    <w:sdtContent>
                      <w:ins w:id="292" w:author="Pavel Švec" w:date="2024-08-02T12:34:00Z">
                        <w:r w:rsidR="00DF3F9B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"id": </w:t>
                        </w:r>
                      </w:ins>
                      <w:r w:rsidR="00DF3F9B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1513</w:t>
                      </w:r>
                      <w:ins w:id="293" w:author="Pavel Švec" w:date="2024-08-02T12:34:00Z">
                        <w:r w:rsidR="00DF3F9B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,</w:t>
                        </w:r>
                      </w:ins>
                    </w:sdtContent>
                  </w:sdt>
                </w:p>
              </w:sdtContent>
            </w:sdt>
            <w:p w14:paraId="7BFC99DE" w14:textId="77777777" w:rsidR="00DF3F9B" w:rsidRDefault="00DF3F9B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ins w:id="294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does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exist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p>
            <w:p w14:paraId="24A7C7B8" w14:textId="77777777" w:rsidR="00DF3F9B" w:rsidRDefault="00DF3F9B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4543F4A4" w14:textId="53A5B13D" w:rsidR="00DF3F9B" w:rsidRDefault="00DF3F9B" w:rsidP="00DF3F9B">
              <w:pPr>
                <w:ind w:left="720"/>
                <w:rPr>
                  <w:sz w:val="24"/>
                  <w:szCs w:val="24"/>
                  <w:lang w:val="cs-CZ"/>
                </w:rPr>
              </w:pPr>
              <w:r>
                <w:rPr>
                  <w:sz w:val="24"/>
                  <w:szCs w:val="24"/>
                  <w:lang w:val="cs-CZ"/>
                </w:rPr>
                <w:t xml:space="preserve">ID has to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same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DTB and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it’s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shouldn’t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same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as in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this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case.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Control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has to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be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done </w:t>
              </w:r>
              <w:proofErr w:type="spellStart"/>
              <w:r>
                <w:rPr>
                  <w:sz w:val="24"/>
                  <w:szCs w:val="24"/>
                  <w:lang w:val="cs-CZ"/>
                </w:rPr>
                <w:t>thru</w:t>
              </w:r>
              <w:proofErr w:type="spellEnd"/>
              <w:r>
                <w:rPr>
                  <w:sz w:val="24"/>
                  <w:szCs w:val="24"/>
                  <w:lang w:val="cs-CZ"/>
                </w:rPr>
                <w:t xml:space="preserve"> DTB.</w:t>
              </w:r>
            </w:p>
            <w:p w14:paraId="7C2D94EC" w14:textId="77777777" w:rsidR="00D233A7" w:rsidRDefault="00D233A7" w:rsidP="00DF3F9B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p w14:paraId="1934BADF" w14:textId="7E683C8D" w:rsidR="00D233A7" w:rsidRDefault="00D233A7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proofErr w:type="spellStart"/>
              <w:ins w:id="295" w:author="Pavel Švec" w:date="2024-08-02T12:55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test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failed</w:t>
                </w:r>
              </w:ins>
              <w:proofErr w:type="spellEnd"/>
            </w:p>
            <w:p w14:paraId="1F27FF94" w14:textId="77777777" w:rsidR="009057AE" w:rsidRDefault="009057AE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15118A76" w14:textId="21DA343F" w:rsidR="009057AE" w:rsidRPr="009057AE" w:rsidRDefault="00000000" w:rsidP="009057AE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tag w:val="goog_rdk_75"/>
                  <w:id w:val="641232540"/>
                </w:sdtPr>
                <w:sdtContent>
                  <w:proofErr w:type="spellStart"/>
                  <w:r w:rsidR="009057AE" w:rsidRPr="009057AE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="009057AE" w:rsidRPr="009057AE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9057AE" w:rsidRPr="009057AE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="009057AE" w:rsidRPr="009057A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7AE" w:rsidRPr="009057AE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="009057AE" w:rsidRPr="009057AE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="009057AE" w:rsidRPr="009057AE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="009057AE" w:rsidRPr="009057AE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9057AE" w:rsidRPr="009057AE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="009057AE" w:rsidRPr="009057AE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="009057AE" w:rsidRPr="009057AE">
                <w:rPr>
                  <w:sz w:val="24"/>
                  <w:szCs w:val="24"/>
                </w:rPr>
                <w:t xml:space="preserve"> (</w:t>
              </w:r>
              <w:proofErr w:type="spellStart"/>
              <w:r w:rsidR="009057AE" w:rsidRPr="009057AE">
                <w:rPr>
                  <w:sz w:val="24"/>
                  <w:szCs w:val="24"/>
                </w:rPr>
                <w:t>use</w:t>
              </w:r>
              <w:proofErr w:type="spellEnd"/>
              <w:r w:rsidR="009057AE" w:rsidRPr="009057AE">
                <w:rPr>
                  <w:sz w:val="24"/>
                  <w:szCs w:val="24"/>
                </w:rPr>
                <w:t xml:space="preserve"> </w:t>
              </w:r>
              <w:proofErr w:type="spellStart"/>
              <w:r w:rsidR="009057AE" w:rsidRPr="009057AE">
                <w:rPr>
                  <w:sz w:val="24"/>
                  <w:szCs w:val="24"/>
                </w:rPr>
                <w:t>space</w:t>
              </w:r>
              <w:proofErr w:type="spellEnd"/>
              <w:r w:rsidR="009057AE" w:rsidRPr="009057AE">
                <w:rPr>
                  <w:sz w:val="24"/>
                  <w:szCs w:val="24"/>
                </w:rPr>
                <w:t xml:space="preserve"> </w:t>
              </w:r>
              <w:proofErr w:type="spellStart"/>
              <w:r w:rsidR="009057AE" w:rsidRPr="009057AE">
                <w:rPr>
                  <w:sz w:val="24"/>
                  <w:szCs w:val="24"/>
                </w:rPr>
                <w:t>instead</w:t>
              </w:r>
              <w:proofErr w:type="spellEnd"/>
              <w:r w:rsidR="009057AE" w:rsidRPr="009057AE">
                <w:rPr>
                  <w:sz w:val="24"/>
                  <w:szCs w:val="24"/>
                </w:rPr>
                <w:t xml:space="preserve"> of </w:t>
              </w:r>
              <w:proofErr w:type="spellStart"/>
              <w:r w:rsidR="009057AE" w:rsidRPr="009057AE">
                <w:rPr>
                  <w:sz w:val="24"/>
                  <w:szCs w:val="24"/>
                </w:rPr>
                <w:t>letters</w:t>
              </w:r>
              <w:proofErr w:type="spellEnd"/>
              <w:r w:rsidR="009057AE" w:rsidRPr="009057AE">
                <w:rPr>
                  <w:sz w:val="24"/>
                  <w:szCs w:val="24"/>
                </w:rPr>
                <w:t xml:space="preserve"> or </w:t>
              </w:r>
              <w:proofErr w:type="spellStart"/>
              <w:r w:rsidR="009057AE" w:rsidRPr="009057AE">
                <w:rPr>
                  <w:sz w:val="24"/>
                  <w:szCs w:val="24"/>
                </w:rPr>
                <w:t>numbers</w:t>
              </w:r>
              <w:proofErr w:type="spellEnd"/>
              <w:r w:rsidR="009057AE" w:rsidRPr="009057AE">
                <w:rPr>
                  <w:sz w:val="24"/>
                  <w:szCs w:val="24"/>
                </w:rPr>
                <w:t>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-1568175737"/>
              </w:sdtPr>
              <w:sdtContent>
                <w:p w14:paraId="5CF9823E" w14:textId="77777777" w:rsidR="009057AE" w:rsidRPr="0029412C" w:rsidRDefault="00000000" w:rsidP="009057AE">
                  <w:pPr>
                    <w:ind w:left="720"/>
                    <w:rPr>
                      <w:ins w:id="296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1295257299"/>
                    </w:sdtPr>
                    <w:sdtContent>
                      <w:proofErr w:type="spellStart"/>
                      <w:ins w:id="297" w:author="Pavel Švec" w:date="2024-08-02T12:34:00Z"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6B067942" w14:textId="77777777" w:rsidR="009057AE" w:rsidRPr="0029412C" w:rsidRDefault="00000000" w:rsidP="009057AE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42368930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-444921110"/>
                    </w:sdtPr>
                    <w:sdtContent>
                      <w:proofErr w:type="spellStart"/>
                      <w:ins w:id="298" w:author="Pavel Švec" w:date="2024-08-02T12:34:00Z"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="009057AE" w:rsidRPr="0029412C">
                <w:rPr>
                  <w:sz w:val="24"/>
                  <w:szCs w:val="24"/>
                </w:rPr>
                <w:t xml:space="preserve"> </w:t>
              </w:r>
            </w:p>
            <w:p w14:paraId="7266D907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29412C">
                <w:rPr>
                  <w:sz w:val="24"/>
                  <w:szCs w:val="24"/>
                </w:rPr>
                <w:t>choose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29412C">
                <w:rPr>
                  <w:sz w:val="24"/>
                  <w:szCs w:val="24"/>
                </w:rPr>
                <w:t>language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29412C">
                <w:rPr>
                  <w:sz w:val="24"/>
                  <w:szCs w:val="24"/>
                </w:rPr>
                <w:t>same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line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6EA0CBB7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enter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this</w:t>
              </w:r>
              <w:proofErr w:type="spellEnd"/>
              <w:r w:rsidRPr="0029412C">
                <w:rPr>
                  <w:sz w:val="24"/>
                  <w:szCs w:val="24"/>
                </w:rPr>
                <w:t>:</w:t>
              </w:r>
            </w:p>
            <w:p w14:paraId="29B41428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7C7612ED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(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nothing</w:t>
              </w:r>
              <w:proofErr w:type="spellEnd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)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,</w:t>
              </w:r>
            </w:p>
            <w:p w14:paraId="58C10A7A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40x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00BBD83F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40x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416387E8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40x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without</w:t>
              </w:r>
              <w:proofErr w:type="spellEnd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@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2261B0C4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10x </w:t>
              </w:r>
              <w:proofErr w:type="spellStart"/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</w:p>
            <w:p w14:paraId="18C71A36" w14:textId="77777777" w:rsidR="009057AE" w:rsidRPr="0029412C" w:rsidRDefault="009057AE" w:rsidP="009057AE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29453647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  <w:r w:rsidRPr="0029412C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29412C">
                <w:rPr>
                  <w:sz w:val="24"/>
                  <w:szCs w:val="24"/>
                </w:rPr>
                <w:t>the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editing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place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29412C">
                <w:rPr>
                  <w:sz w:val="24"/>
                  <w:szCs w:val="24"/>
                </w:rPr>
                <w:t>push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29412C">
                <w:rPr>
                  <w:sz w:val="24"/>
                  <w:szCs w:val="24"/>
                </w:rPr>
                <w:t>button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5F3FFF28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299310172"/>
              </w:sdtPr>
              <w:sdtContent>
                <w:p w14:paraId="352C98AB" w14:textId="77777777" w:rsidR="009057AE" w:rsidRPr="0029412C" w:rsidRDefault="00000000" w:rsidP="009057AE">
                  <w:pPr>
                    <w:ind w:left="720"/>
                    <w:rPr>
                      <w:ins w:id="299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2131998220"/>
                    </w:sdtPr>
                    <w:sdtContent>
                      <w:proofErr w:type="spellStart"/>
                      <w:ins w:id="300" w:author="Pavel Švec" w:date="2024-08-02T12:34:00Z"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1960921322"/>
              </w:sdtPr>
              <w:sdtContent>
                <w:p w14:paraId="0AE9AA9F" w14:textId="77777777" w:rsidR="009057AE" w:rsidRPr="0029412C" w:rsidRDefault="00000000" w:rsidP="009057AE">
                  <w:pPr>
                    <w:ind w:left="720"/>
                    <w:rPr>
                      <w:ins w:id="301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-2082588803"/>
                    </w:sdtPr>
                    <w:sdtContent>
                      <w:proofErr w:type="spellStart"/>
                      <w:ins w:id="302" w:author="Pavel Švec" w:date="2024-08-02T12:34:00Z"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414348B7" w14:textId="77777777" w:rsidR="009057AE" w:rsidRPr="0029412C" w:rsidRDefault="00000000" w:rsidP="009057AE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109044053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857886760"/>
                    </w:sdtPr>
                    <w:sdtContent>
                      <w:proofErr w:type="spellStart"/>
                      <w:ins w:id="303" w:author="Pavel Švec" w:date="2024-08-02T12:34:00Z"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9057AE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9057AE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="009057AE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04" w:author="Pavel Švec" w:date="2024-08-02T12:34:00Z"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9057AE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="009057AE" w:rsidRPr="0029412C">
                <w:rPr>
                  <w:sz w:val="24"/>
                  <w:szCs w:val="24"/>
                </w:rPr>
                <w:t xml:space="preserve"> </w:t>
              </w:r>
            </w:p>
            <w:p w14:paraId="4D495BBD" w14:textId="77777777" w:rsidR="009057AE" w:rsidRPr="0029412C" w:rsidRDefault="009057AE" w:rsidP="009057AE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1391470206"/>
              </w:sdtPr>
              <w:sdtContent>
                <w:p w14:paraId="12513189" w14:textId="26232D9D" w:rsidR="009057AE" w:rsidRDefault="00000000" w:rsidP="009057AE">
                  <w:pPr>
                    <w:ind w:left="720"/>
                    <w:rPr>
                      <w:ins w:id="305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270903895"/>
                    </w:sdtPr>
                    <w:sdtContent>
                      <w:ins w:id="306" w:author="Pavel Švec" w:date="2024-08-02T12:34:00Z">
                        <w:r w:rsidR="009057AE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="009057AE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2</w:t>
                      </w:r>
                      <w:ins w:id="307" w:author="Pavel Švec" w:date="2024-08-02T12:34:00Z">
                        <w:r w:rsidR="009057AE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00</w:t>
                        </w:r>
                      </w:ins>
                      <w:r w:rsidR="009057AE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OK</w:t>
                      </w:r>
                      <w:ins w:id="308" w:author="Pavel Švec" w:date="2024-08-02T12:34:00Z">
                        <w:r w:rsidR="009057AE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69"/>
                <w:id w:val="1067837679"/>
              </w:sdtPr>
              <w:sdtContent>
                <w:p w14:paraId="4FE6205F" w14:textId="77777777" w:rsidR="009057AE" w:rsidRDefault="00000000" w:rsidP="009057AE">
                  <w:pPr>
                    <w:shd w:val="clear" w:color="auto" w:fill="FFFFFE"/>
                    <w:spacing w:line="360" w:lineRule="auto"/>
                    <w:ind w:left="720"/>
                    <w:rPr>
                      <w:ins w:id="309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-1774399440"/>
                      <w:showingPlcHdr/>
                    </w:sdtPr>
                    <w:sdtContent>
                      <w:r w:rsidR="009057AE">
                        <w:t xml:space="preserve">     </w:t>
                      </w:r>
                    </w:sdtContent>
                  </w:sdt>
                </w:p>
              </w:sdtContent>
            </w:sdt>
            <w:p w14:paraId="4A74C0EA" w14:textId="77777777" w:rsidR="009057AE" w:rsidRDefault="009057AE" w:rsidP="009057AE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ins w:id="310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</w:ins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Wrong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format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for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input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of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data</w:t>
              </w:r>
              <w:proofErr w:type="spellEnd"/>
              <w:ins w:id="311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p>
            <w:p w14:paraId="2169D361" w14:textId="77777777" w:rsidR="009057AE" w:rsidRDefault="009057AE" w:rsidP="009057AE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4D3C6254" w14:textId="2D88F3E2" w:rsidR="009057AE" w:rsidRDefault="009057AE" w:rsidP="009057AE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failed</w:t>
              </w:r>
              <w:proofErr w:type="spellEnd"/>
            </w:p>
            <w:p w14:paraId="10336509" w14:textId="77777777" w:rsidR="009057AE" w:rsidRDefault="009057AE" w:rsidP="00DF3F9B">
              <w:pPr>
                <w:ind w:left="720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44C138CC" w14:textId="560A74B7" w:rsidR="00903780" w:rsidRPr="0029412C" w:rsidRDefault="00000000" w:rsidP="00903780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75"/>
                  <w:id w:val="-956331080"/>
                </w:sdtPr>
                <w:sdtContent>
                  <w:proofErr w:type="spellStart"/>
                  <w:r w:rsidR="00903780" w:rsidRPr="0029412C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="00903780" w:rsidRPr="0029412C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903780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="00903780" w:rsidRPr="0029412C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3780" w:rsidRPr="0029412C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="00903780" w:rsidRPr="0029412C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="00903780" w:rsidRPr="0029412C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="00903780" w:rsidRPr="0029412C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903780" w:rsidRPr="0029412C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="00903780" w:rsidRPr="0029412C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="00903780" w:rsidRPr="0029412C">
                <w:rPr>
                  <w:sz w:val="24"/>
                  <w:szCs w:val="24"/>
                </w:rPr>
                <w:t xml:space="preserve"> </w:t>
              </w:r>
              <w:r w:rsidR="00903780">
                <w:rPr>
                  <w:sz w:val="24"/>
                  <w:szCs w:val="24"/>
                </w:rPr>
                <w:t>(</w:t>
              </w:r>
              <w:proofErr w:type="spellStart"/>
              <w:r w:rsidR="00903780">
                <w:rPr>
                  <w:sz w:val="24"/>
                  <w:szCs w:val="24"/>
                </w:rPr>
                <w:t>use</w:t>
              </w:r>
              <w:proofErr w:type="spellEnd"/>
              <w:r w:rsidR="00903780">
                <w:rPr>
                  <w:sz w:val="24"/>
                  <w:szCs w:val="24"/>
                </w:rPr>
                <w:t xml:space="preserve"> </w:t>
              </w:r>
              <w:proofErr w:type="spellStart"/>
              <w:r w:rsidR="00903780">
                <w:rPr>
                  <w:sz w:val="24"/>
                  <w:szCs w:val="24"/>
                </w:rPr>
                <w:t>signs</w:t>
              </w:r>
              <w:proofErr w:type="spellEnd"/>
              <w:r w:rsidR="00903780">
                <w:rPr>
                  <w:sz w:val="24"/>
                  <w:szCs w:val="24"/>
                </w:rPr>
                <w:t xml:space="preserve"> </w:t>
              </w:r>
              <w:proofErr w:type="spellStart"/>
              <w:r w:rsidR="00903780">
                <w:rPr>
                  <w:sz w:val="24"/>
                  <w:szCs w:val="24"/>
                </w:rPr>
                <w:t>instead</w:t>
              </w:r>
              <w:proofErr w:type="spellEnd"/>
              <w:r w:rsidR="00903780">
                <w:rPr>
                  <w:sz w:val="24"/>
                  <w:szCs w:val="24"/>
                </w:rPr>
                <w:t xml:space="preserve"> of </w:t>
              </w:r>
              <w:proofErr w:type="spellStart"/>
              <w:r w:rsidR="00903780">
                <w:rPr>
                  <w:sz w:val="24"/>
                  <w:szCs w:val="24"/>
                </w:rPr>
                <w:t>letters</w:t>
              </w:r>
              <w:proofErr w:type="spellEnd"/>
              <w:r w:rsidR="00903780">
                <w:rPr>
                  <w:sz w:val="24"/>
                  <w:szCs w:val="24"/>
                </w:rPr>
                <w:t>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1600291391"/>
              </w:sdtPr>
              <w:sdtContent>
                <w:p w14:paraId="43ACC9CB" w14:textId="77777777" w:rsidR="00903780" w:rsidRPr="0029412C" w:rsidRDefault="00000000" w:rsidP="00903780">
                  <w:pPr>
                    <w:ind w:left="720"/>
                    <w:rPr>
                      <w:ins w:id="312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190581119"/>
                    </w:sdtPr>
                    <w:sdtContent>
                      <w:proofErr w:type="spellStart"/>
                      <w:ins w:id="313" w:author="Pavel Švec" w:date="2024-08-02T12:34:00Z"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56C648DC" w14:textId="77777777" w:rsidR="00903780" w:rsidRPr="0029412C" w:rsidRDefault="00000000" w:rsidP="00903780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1860957706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1640613528"/>
                    </w:sdtPr>
                    <w:sdtContent>
                      <w:proofErr w:type="spellStart"/>
                      <w:ins w:id="314" w:author="Pavel Švec" w:date="2024-08-02T12:34:00Z"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="00903780" w:rsidRPr="0029412C">
                <w:rPr>
                  <w:sz w:val="24"/>
                  <w:szCs w:val="24"/>
                </w:rPr>
                <w:t xml:space="preserve"> </w:t>
              </w:r>
            </w:p>
            <w:p w14:paraId="0FE61124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click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29412C">
                <w:rPr>
                  <w:sz w:val="24"/>
                  <w:szCs w:val="24"/>
                </w:rPr>
                <w:t>choose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29412C">
                <w:rPr>
                  <w:sz w:val="24"/>
                  <w:szCs w:val="24"/>
                </w:rPr>
                <w:t>language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29412C">
                <w:rPr>
                  <w:sz w:val="24"/>
                  <w:szCs w:val="24"/>
                </w:rPr>
                <w:t>same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line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082C572A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29412C">
                <w:rPr>
                  <w:sz w:val="24"/>
                  <w:szCs w:val="24"/>
                </w:rPr>
                <w:t>Next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enter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this</w:t>
              </w:r>
              <w:proofErr w:type="spellEnd"/>
              <w:r w:rsidRPr="0029412C">
                <w:rPr>
                  <w:sz w:val="24"/>
                  <w:szCs w:val="24"/>
                </w:rPr>
                <w:t>:</w:t>
              </w:r>
            </w:p>
            <w:p w14:paraId="2818ABDE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558633AC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1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,</w:t>
              </w:r>
            </w:p>
            <w:p w14:paraId="18792707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+-+-+-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7ADAED57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lastRenderedPageBreak/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+-+-+-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3BD00C7B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+-+-+-</w:t>
              </w: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377B977C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222</w:t>
              </w:r>
            </w:p>
            <w:p w14:paraId="1B6F50DB" w14:textId="77777777" w:rsidR="00903780" w:rsidRPr="0029412C" w:rsidRDefault="00903780" w:rsidP="00903780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9412C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187DAF1D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  <w:r w:rsidRPr="0029412C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29412C">
                <w:rPr>
                  <w:sz w:val="24"/>
                  <w:szCs w:val="24"/>
                </w:rPr>
                <w:t>the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editing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29412C">
                <w:rPr>
                  <w:sz w:val="24"/>
                  <w:szCs w:val="24"/>
                </w:rPr>
                <w:t>place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29412C">
                <w:rPr>
                  <w:sz w:val="24"/>
                  <w:szCs w:val="24"/>
                </w:rPr>
                <w:t>push</w:t>
              </w:r>
              <w:proofErr w:type="spellEnd"/>
              <w:r w:rsidRPr="0029412C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29412C">
                <w:rPr>
                  <w:sz w:val="24"/>
                  <w:szCs w:val="24"/>
                </w:rPr>
                <w:t>button</w:t>
              </w:r>
              <w:proofErr w:type="spellEnd"/>
              <w:r w:rsidRPr="0029412C">
                <w:rPr>
                  <w:sz w:val="24"/>
                  <w:szCs w:val="24"/>
                </w:rPr>
                <w:t>.</w:t>
              </w:r>
            </w:p>
            <w:p w14:paraId="28B39EF0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210464186"/>
              </w:sdtPr>
              <w:sdtContent>
                <w:p w14:paraId="0DE527E5" w14:textId="77777777" w:rsidR="00903780" w:rsidRPr="0029412C" w:rsidRDefault="00000000" w:rsidP="00903780">
                  <w:pPr>
                    <w:ind w:left="720"/>
                    <w:rPr>
                      <w:ins w:id="315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518387435"/>
                    </w:sdtPr>
                    <w:sdtContent>
                      <w:proofErr w:type="spellStart"/>
                      <w:ins w:id="316" w:author="Pavel Švec" w:date="2024-08-02T12:34:00Z"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-991794921"/>
              </w:sdtPr>
              <w:sdtContent>
                <w:p w14:paraId="2B383357" w14:textId="77777777" w:rsidR="00903780" w:rsidRPr="0029412C" w:rsidRDefault="00000000" w:rsidP="00903780">
                  <w:pPr>
                    <w:ind w:left="720"/>
                    <w:rPr>
                      <w:ins w:id="317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-423577796"/>
                    </w:sdtPr>
                    <w:sdtContent>
                      <w:proofErr w:type="spellStart"/>
                      <w:ins w:id="318" w:author="Pavel Švec" w:date="2024-08-02T12:34:00Z"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26165E75" w14:textId="77777777" w:rsidR="00903780" w:rsidRPr="0029412C" w:rsidRDefault="00000000" w:rsidP="00903780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804473892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1486048549"/>
                    </w:sdtPr>
                    <w:sdtContent>
                      <w:proofErr w:type="spellStart"/>
                      <w:ins w:id="319" w:author="Pavel Švec" w:date="2024-08-02T12:34:00Z"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903780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903780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="00903780" w:rsidRPr="0029412C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20" w:author="Pavel Švec" w:date="2024-08-02T12:34:00Z"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903780" w:rsidRPr="0029412C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="00903780" w:rsidRPr="0029412C">
                <w:rPr>
                  <w:sz w:val="24"/>
                  <w:szCs w:val="24"/>
                </w:rPr>
                <w:t xml:space="preserve"> </w:t>
              </w:r>
            </w:p>
            <w:p w14:paraId="43327DC7" w14:textId="77777777" w:rsidR="00903780" w:rsidRPr="0029412C" w:rsidRDefault="00903780" w:rsidP="00903780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-921631591"/>
              </w:sdtPr>
              <w:sdtContent>
                <w:p w14:paraId="03101BE1" w14:textId="77777777" w:rsidR="00903780" w:rsidRDefault="00000000" w:rsidP="00903780">
                  <w:pPr>
                    <w:ind w:left="720"/>
                    <w:rPr>
                      <w:ins w:id="321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-1610963277"/>
                    </w:sdtPr>
                    <w:sdtContent>
                      <w:ins w:id="322" w:author="Pavel Švec" w:date="2024-08-02T12:34:00Z">
                        <w:r w:rsidR="00903780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="00903780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2</w:t>
                      </w:r>
                      <w:ins w:id="323" w:author="Pavel Švec" w:date="2024-08-02T12:34:00Z">
                        <w:r w:rsidR="00903780">
                          <w:rPr>
                            <w:rFonts w:ascii="Roboto" w:eastAsia="Roboto" w:hAnsi="Roboto" w:cs="Roboto"/>
                            <w:i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 w:rsidR="00903780">
                        <w:rPr>
                          <w:rFonts w:ascii="Roboto" w:eastAsia="Roboto" w:hAnsi="Roboto" w:cs="Roboto"/>
                          <w:i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2088102647"/>
              </w:sdtPr>
              <w:sdtContent>
                <w:p w14:paraId="1C0A3F63" w14:textId="77777777" w:rsidR="00903780" w:rsidRDefault="00000000" w:rsidP="00903780">
                  <w:pPr>
                    <w:shd w:val="clear" w:color="auto" w:fill="FFFFFE"/>
                    <w:spacing w:line="360" w:lineRule="auto"/>
                    <w:ind w:left="720"/>
                    <w:rPr>
                      <w:ins w:id="324" w:author="Pavel Švec" w:date="2024-08-02T12:34:00Z"/>
                      <w:rFonts w:ascii="Roboto" w:eastAsia="Roboto" w:hAnsi="Roboto" w:cs="Roboto"/>
                      <w:i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1910269728"/>
                      <w:showingPlcHdr/>
                    </w:sdtPr>
                    <w:sdtContent>
                      <w:r w:rsidR="00903780">
                        <w:t xml:space="preserve">     </w:t>
                      </w:r>
                    </w:sdtContent>
                  </w:sdt>
                </w:p>
              </w:sdtContent>
            </w:sdt>
            <w:p w14:paraId="502E78BB" w14:textId="77777777" w:rsidR="00903780" w:rsidRDefault="00903780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ins w:id="325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</w:ins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Wrong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format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of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input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data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for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firstName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lastName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and email</w:t>
              </w:r>
              <w:ins w:id="326" w:author="Pavel Švec" w:date="2024-08-02T12:34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p>
            <w:p w14:paraId="629B017B" w14:textId="77777777" w:rsidR="00903780" w:rsidRDefault="00903780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38AF6889" w14:textId="26166023" w:rsidR="00903780" w:rsidRDefault="00903780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i/>
                  <w:sz w:val="24"/>
                  <w:szCs w:val="24"/>
                </w:rPr>
                <w:t>failed</w:t>
              </w:r>
              <w:proofErr w:type="spellEnd"/>
            </w:p>
            <w:p w14:paraId="14260C10" w14:textId="77777777" w:rsidR="002E32E8" w:rsidRDefault="002E32E8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i/>
                  <w:sz w:val="24"/>
                  <w:szCs w:val="24"/>
                </w:rPr>
              </w:pPr>
            </w:p>
            <w:p w14:paraId="19AD195E" w14:textId="63FCDF9C" w:rsidR="002E32E8" w:rsidRPr="001D5B7F" w:rsidRDefault="00000000" w:rsidP="002E32E8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tag w:val="goog_rdk_75"/>
                  <w:id w:val="281693774"/>
                </w:sdtPr>
                <w:sdtContent>
                  <w:proofErr w:type="spellStart"/>
                  <w:r w:rsidR="002E32E8" w:rsidRPr="001D5B7F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="002E32E8" w:rsidRPr="001D5B7F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2E32E8" w:rsidRPr="001D5B7F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="002E32E8" w:rsidRPr="001D5B7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E32E8" w:rsidRPr="001D5B7F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="002E32E8" w:rsidRPr="001D5B7F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="002E32E8" w:rsidRPr="001D5B7F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="002E32E8" w:rsidRPr="001D5B7F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2E32E8" w:rsidRPr="001D5B7F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="002E32E8" w:rsidRPr="001D5B7F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="002E32E8" w:rsidRPr="001D5B7F">
                <w:rPr>
                  <w:sz w:val="24"/>
                  <w:szCs w:val="24"/>
                </w:rPr>
                <w:t xml:space="preserve"> (</w:t>
              </w:r>
              <w:proofErr w:type="spellStart"/>
              <w:r w:rsidR="002E32E8" w:rsidRPr="001D5B7F">
                <w:rPr>
                  <w:sz w:val="24"/>
                  <w:szCs w:val="24"/>
                </w:rPr>
                <w:t>use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2E32E8" w:rsidRPr="001D5B7F">
                <w:rPr>
                  <w:sz w:val="24"/>
                  <w:szCs w:val="24"/>
                </w:rPr>
                <w:t>letters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2E32E8" w:rsidRPr="001D5B7F">
                <w:rPr>
                  <w:sz w:val="24"/>
                  <w:szCs w:val="24"/>
                </w:rPr>
                <w:t>instead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 of </w:t>
              </w:r>
              <w:proofErr w:type="spellStart"/>
              <w:r w:rsidR="002E32E8" w:rsidRPr="001D5B7F">
                <w:rPr>
                  <w:sz w:val="24"/>
                  <w:szCs w:val="24"/>
                </w:rPr>
                <w:t>numbers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="002E32E8" w:rsidRPr="001D5B7F">
                <w:rPr>
                  <w:sz w:val="24"/>
                  <w:szCs w:val="24"/>
                </w:rPr>
                <w:t>for</w:t>
              </w:r>
              <w:proofErr w:type="spellEnd"/>
              <w:r w:rsidR="002E32E8" w:rsidRPr="001D5B7F">
                <w:rPr>
                  <w:sz w:val="24"/>
                  <w:szCs w:val="24"/>
                </w:rPr>
                <w:t xml:space="preserve"> AGE)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1316456329"/>
              </w:sdtPr>
              <w:sdtContent>
                <w:p w14:paraId="20B2F687" w14:textId="77777777" w:rsidR="002E32E8" w:rsidRPr="001D5B7F" w:rsidRDefault="00000000" w:rsidP="002E32E8">
                  <w:pPr>
                    <w:ind w:left="720"/>
                    <w:rPr>
                      <w:ins w:id="32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-256600298"/>
                    </w:sdtPr>
                    <w:sdtContent>
                      <w:proofErr w:type="spellStart"/>
                      <w:ins w:id="328" w:author="Pavel Švec" w:date="2024-08-02T12:34:00Z"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0CA8688C" w14:textId="77777777" w:rsidR="002E32E8" w:rsidRPr="001D5B7F" w:rsidRDefault="00000000" w:rsidP="002E32E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1928563920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1681773829"/>
                    </w:sdtPr>
                    <w:sdtContent>
                      <w:proofErr w:type="spellStart"/>
                      <w:ins w:id="329" w:author="Pavel Švec" w:date="2024-08-02T12:34:00Z"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="002E32E8" w:rsidRPr="001D5B7F">
                <w:rPr>
                  <w:sz w:val="24"/>
                  <w:szCs w:val="24"/>
                </w:rPr>
                <w:t xml:space="preserve"> </w:t>
              </w:r>
            </w:p>
            <w:p w14:paraId="33BF6B9F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1D5B7F">
                <w:rPr>
                  <w:sz w:val="24"/>
                  <w:szCs w:val="24"/>
                </w:rPr>
                <w:t>choose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1D5B7F">
                <w:rPr>
                  <w:sz w:val="24"/>
                  <w:szCs w:val="24"/>
                </w:rPr>
                <w:t>language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1D5B7F">
                <w:rPr>
                  <w:sz w:val="24"/>
                  <w:szCs w:val="24"/>
                </w:rPr>
                <w:t>same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line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51908568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enter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this</w:t>
              </w:r>
              <w:proofErr w:type="spellEnd"/>
              <w:r w:rsidRPr="001D5B7F">
                <w:rPr>
                  <w:sz w:val="24"/>
                  <w:szCs w:val="24"/>
                </w:rPr>
                <w:t>:</w:t>
              </w:r>
            </w:p>
            <w:p w14:paraId="305ACE09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269EEE49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1,</w:t>
              </w:r>
            </w:p>
            <w:p w14:paraId="3A283725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"Pavel",</w:t>
              </w:r>
            </w:p>
            <w:p w14:paraId="33D84B00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"Novák",</w:t>
              </w:r>
            </w:p>
            <w:p w14:paraId="0BC2208F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"test",</w:t>
              </w:r>
            </w:p>
            <w:p w14:paraId="3167D475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proofErr w:type="gramStart"/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":fff</w:t>
              </w:r>
              <w:proofErr w:type="gramEnd"/>
            </w:p>
            <w:p w14:paraId="774E636B" w14:textId="77777777" w:rsidR="002E32E8" w:rsidRPr="002E32E8" w:rsidRDefault="002E32E8" w:rsidP="002E32E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2E32E8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1548F4B0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  <w:r w:rsidRPr="001D5B7F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1D5B7F">
                <w:rPr>
                  <w:sz w:val="24"/>
                  <w:szCs w:val="24"/>
                </w:rPr>
                <w:t>the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editing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place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1D5B7F">
                <w:rPr>
                  <w:sz w:val="24"/>
                  <w:szCs w:val="24"/>
                </w:rPr>
                <w:t>push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1D5B7F">
                <w:rPr>
                  <w:sz w:val="24"/>
                  <w:szCs w:val="24"/>
                </w:rPr>
                <w:t>button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2ADFBE4F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1727060884"/>
              </w:sdtPr>
              <w:sdtContent>
                <w:p w14:paraId="6494A348" w14:textId="77777777" w:rsidR="002E32E8" w:rsidRPr="001D5B7F" w:rsidRDefault="00000000" w:rsidP="002E32E8">
                  <w:pPr>
                    <w:ind w:left="720"/>
                    <w:rPr>
                      <w:ins w:id="33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-1931723507"/>
                    </w:sdtPr>
                    <w:sdtContent>
                      <w:proofErr w:type="spellStart"/>
                      <w:ins w:id="331" w:author="Pavel Švec" w:date="2024-08-02T12:34:00Z"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1955436435"/>
              </w:sdtPr>
              <w:sdtContent>
                <w:p w14:paraId="3548DF0B" w14:textId="77777777" w:rsidR="002E32E8" w:rsidRPr="001D5B7F" w:rsidRDefault="00000000" w:rsidP="002E32E8">
                  <w:pPr>
                    <w:ind w:left="720"/>
                    <w:rPr>
                      <w:ins w:id="332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962232013"/>
                    </w:sdtPr>
                    <w:sdtContent>
                      <w:proofErr w:type="spellStart"/>
                      <w:ins w:id="333" w:author="Pavel Švec" w:date="2024-08-02T12:34:00Z"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47A17353" w14:textId="77777777" w:rsidR="002E32E8" w:rsidRPr="001D5B7F" w:rsidRDefault="00000000" w:rsidP="002E32E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753123867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679048583"/>
                    </w:sdtPr>
                    <w:sdtContent>
                      <w:proofErr w:type="spellStart"/>
                      <w:ins w:id="334" w:author="Pavel Švec" w:date="2024-08-02T12:34:00Z"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2E32E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2E32E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="002E32E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35" w:author="Pavel Švec" w:date="2024-08-02T12:34:00Z"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="002E32E8" w:rsidRPr="001D5B7F">
                <w:rPr>
                  <w:sz w:val="24"/>
                  <w:szCs w:val="24"/>
                </w:rPr>
                <w:t xml:space="preserve"> </w:t>
              </w:r>
            </w:p>
            <w:p w14:paraId="17D21830" w14:textId="77777777" w:rsidR="002E32E8" w:rsidRPr="001D5B7F" w:rsidRDefault="002E32E8" w:rsidP="002E32E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-1665461291"/>
              </w:sdtPr>
              <w:sdtContent>
                <w:p w14:paraId="71F6A587" w14:textId="77777777" w:rsidR="002E32E8" w:rsidRPr="001D5B7F" w:rsidRDefault="00000000" w:rsidP="002E32E8">
                  <w:pPr>
                    <w:ind w:left="720"/>
                    <w:rPr>
                      <w:ins w:id="336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348766689"/>
                    </w:sdtPr>
                    <w:sdtContent>
                      <w:ins w:id="337" w:author="Pavel Švec" w:date="2024-08-02T12:34:00Z"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="002E32E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2</w:t>
                      </w:r>
                      <w:ins w:id="338" w:author="Pavel Švec" w:date="2024-08-02T12:34:00Z">
                        <w:r w:rsidR="002E32E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 w:rsidR="002E32E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829789030"/>
              </w:sdtPr>
              <w:sdtContent>
                <w:p w14:paraId="1E391FCF" w14:textId="77777777" w:rsidR="002E32E8" w:rsidRPr="001D5B7F" w:rsidRDefault="00000000" w:rsidP="002E32E8">
                  <w:pPr>
                    <w:shd w:val="clear" w:color="auto" w:fill="FFFFFE"/>
                    <w:spacing w:line="360" w:lineRule="auto"/>
                    <w:ind w:left="720"/>
                    <w:rPr>
                      <w:ins w:id="339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7499590"/>
                      <w:showingPlcHdr/>
                    </w:sdtPr>
                    <w:sdtContent>
                      <w:r w:rsidR="002E32E8" w:rsidRPr="001D5B7F">
                        <w:t xml:space="preserve">     </w:t>
                      </w:r>
                    </w:sdtContent>
                  </w:sdt>
                </w:p>
              </w:sdtContent>
            </w:sdt>
            <w:p w14:paraId="1086141B" w14:textId="77777777" w:rsidR="002E32E8" w:rsidRPr="001D5B7F" w:rsidRDefault="002E32E8" w:rsidP="002E32E8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  <w:ins w:id="340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Wrong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format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for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input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data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for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age</w:t>
              </w:r>
              <w:proofErr w:type="spellEnd"/>
              <w:ins w:id="341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1E87C2EB" w14:textId="77777777" w:rsidR="002E32E8" w:rsidRPr="001D5B7F" w:rsidRDefault="002E32E8" w:rsidP="002E32E8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0984661C" w14:textId="699296F7" w:rsidR="002E32E8" w:rsidRPr="001D5B7F" w:rsidRDefault="002E32E8" w:rsidP="002E32E8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 w:rsidRPr="001D5B7F"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  <w:p w14:paraId="0C21D13F" w14:textId="77777777" w:rsidR="002E32E8" w:rsidRDefault="002E32E8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6F429115" w14:textId="39EE74EF" w:rsidR="002608C8" w:rsidRPr="002608C8" w:rsidRDefault="00000000" w:rsidP="002608C8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tag w:val="goog_rdk_75"/>
                  <w:id w:val="578494948"/>
                </w:sdtPr>
                <w:sdtContent>
                  <w:proofErr w:type="spellStart"/>
                  <w:r w:rsidR="002608C8" w:rsidRPr="002608C8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="002608C8" w:rsidRPr="002608C8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2608C8" w:rsidRPr="002608C8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="002608C8" w:rsidRPr="002608C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608C8" w:rsidRPr="002608C8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="002608C8" w:rsidRPr="002608C8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="002608C8" w:rsidRPr="002608C8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="002608C8" w:rsidRPr="002608C8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2608C8" w:rsidRPr="002608C8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="002608C8" w:rsidRPr="002608C8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="002608C8" w:rsidRPr="002608C8">
                <w:rPr>
                  <w:sz w:val="24"/>
                  <w:szCs w:val="24"/>
                </w:rPr>
                <w:t xml:space="preserve"> (</w:t>
              </w:r>
              <w:proofErr w:type="spellStart"/>
              <w:r w:rsidR="002608C8" w:rsidRPr="002608C8">
                <w:rPr>
                  <w:sz w:val="24"/>
                  <w:szCs w:val="24"/>
                </w:rPr>
                <w:t>empty</w:t>
              </w:r>
              <w:proofErr w:type="spellEnd"/>
              <w:r w:rsidR="002608C8" w:rsidRPr="002608C8">
                <w:rPr>
                  <w:sz w:val="24"/>
                  <w:szCs w:val="24"/>
                </w:rPr>
                <w:t xml:space="preserve"> ID)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1720548123"/>
              </w:sdtPr>
              <w:sdtContent>
                <w:p w14:paraId="67C4CF28" w14:textId="77777777" w:rsidR="002608C8" w:rsidRPr="001D5B7F" w:rsidRDefault="00000000" w:rsidP="002608C8">
                  <w:pPr>
                    <w:ind w:left="720"/>
                    <w:rPr>
                      <w:ins w:id="342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695502862"/>
                    </w:sdtPr>
                    <w:sdtContent>
                      <w:proofErr w:type="spellStart"/>
                      <w:ins w:id="343" w:author="Pavel Švec" w:date="2024-08-02T12:34:00Z"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044C2D8B" w14:textId="77777777" w:rsidR="002608C8" w:rsidRPr="001D5B7F" w:rsidRDefault="00000000" w:rsidP="002608C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605731078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681709482"/>
                    </w:sdtPr>
                    <w:sdtContent>
                      <w:proofErr w:type="spellStart"/>
                      <w:ins w:id="344" w:author="Pavel Švec" w:date="2024-08-02T12:34:00Z"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="002608C8" w:rsidRPr="001D5B7F">
                <w:rPr>
                  <w:sz w:val="24"/>
                  <w:szCs w:val="24"/>
                </w:rPr>
                <w:t xml:space="preserve"> </w:t>
              </w:r>
            </w:p>
            <w:p w14:paraId="797BD235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1D5B7F">
                <w:rPr>
                  <w:sz w:val="24"/>
                  <w:szCs w:val="24"/>
                </w:rPr>
                <w:t>choose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1D5B7F">
                <w:rPr>
                  <w:sz w:val="24"/>
                  <w:szCs w:val="24"/>
                </w:rPr>
                <w:t>language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1D5B7F">
                <w:rPr>
                  <w:sz w:val="24"/>
                  <w:szCs w:val="24"/>
                </w:rPr>
                <w:t>same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line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1E3C3B9C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enter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this</w:t>
              </w:r>
              <w:proofErr w:type="spellEnd"/>
              <w:r w:rsidRPr="001D5B7F">
                <w:rPr>
                  <w:sz w:val="24"/>
                  <w:szCs w:val="24"/>
                </w:rPr>
                <w:t>:</w:t>
              </w:r>
            </w:p>
            <w:p w14:paraId="07C788FF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0CDF5064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</w:t>
              </w:r>
              <w:proofErr w:type="gram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: ,</w:t>
              </w:r>
              <w:proofErr w:type="gramEnd"/>
            </w:p>
            <w:p w14:paraId="6E1BD72E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"Pavel",</w:t>
              </w:r>
            </w:p>
            <w:p w14:paraId="3D1AEB29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"Novák",</w:t>
              </w:r>
            </w:p>
            <w:p w14:paraId="4CBC49A7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"email": "test",</w:t>
              </w:r>
            </w:p>
            <w:p w14:paraId="6E6269A0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"age":888</w:t>
              </w:r>
            </w:p>
            <w:p w14:paraId="507B16C9" w14:textId="77777777" w:rsidR="002608C8" w:rsidRPr="001D5B7F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1D25FA02" w14:textId="77777777" w:rsidR="002608C8" w:rsidRPr="002E32E8" w:rsidRDefault="002608C8" w:rsidP="002608C8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</w:p>
            <w:p w14:paraId="54F4E229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  <w:r w:rsidRPr="001D5B7F">
                <w:rPr>
                  <w:sz w:val="24"/>
                  <w:szCs w:val="24"/>
                </w:rPr>
                <w:t xml:space="preserve">to </w:t>
              </w:r>
              <w:proofErr w:type="spellStart"/>
              <w:r w:rsidRPr="001D5B7F">
                <w:rPr>
                  <w:sz w:val="24"/>
                  <w:szCs w:val="24"/>
                </w:rPr>
                <w:t>the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editing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place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1D5B7F">
                <w:rPr>
                  <w:sz w:val="24"/>
                  <w:szCs w:val="24"/>
                </w:rPr>
                <w:t>push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1D5B7F">
                <w:rPr>
                  <w:sz w:val="24"/>
                  <w:szCs w:val="24"/>
                </w:rPr>
                <w:t>button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51952B04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906806338"/>
              </w:sdtPr>
              <w:sdtContent>
                <w:p w14:paraId="62A01669" w14:textId="77777777" w:rsidR="002608C8" w:rsidRPr="001D5B7F" w:rsidRDefault="00000000" w:rsidP="002608C8">
                  <w:pPr>
                    <w:ind w:left="720"/>
                    <w:rPr>
                      <w:ins w:id="34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1970318642"/>
                    </w:sdtPr>
                    <w:sdtContent>
                      <w:proofErr w:type="spellStart"/>
                      <w:ins w:id="346" w:author="Pavel Švec" w:date="2024-08-02T12:34:00Z"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-1246642657"/>
              </w:sdtPr>
              <w:sdtContent>
                <w:p w14:paraId="3288B1CE" w14:textId="77777777" w:rsidR="002608C8" w:rsidRPr="001D5B7F" w:rsidRDefault="00000000" w:rsidP="002608C8">
                  <w:pPr>
                    <w:ind w:left="720"/>
                    <w:rPr>
                      <w:ins w:id="34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443888916"/>
                    </w:sdtPr>
                    <w:sdtContent>
                      <w:proofErr w:type="spellStart"/>
                      <w:ins w:id="348" w:author="Pavel Švec" w:date="2024-08-02T12:34:00Z"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411A08BF" w14:textId="77777777" w:rsidR="002608C8" w:rsidRPr="001D5B7F" w:rsidRDefault="00000000" w:rsidP="002608C8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1744720070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1617204005"/>
                    </w:sdtPr>
                    <w:sdtContent>
                      <w:proofErr w:type="spellStart"/>
                      <w:ins w:id="349" w:author="Pavel Švec" w:date="2024-08-02T12:34:00Z"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2608C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2608C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="002608C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50" w:author="Pavel Švec" w:date="2024-08-02T12:34:00Z"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="002608C8" w:rsidRPr="001D5B7F">
                <w:rPr>
                  <w:sz w:val="24"/>
                  <w:szCs w:val="24"/>
                </w:rPr>
                <w:t xml:space="preserve"> </w:t>
              </w:r>
            </w:p>
            <w:p w14:paraId="1ECE6A38" w14:textId="77777777" w:rsidR="002608C8" w:rsidRPr="001D5B7F" w:rsidRDefault="002608C8" w:rsidP="002608C8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1410656591"/>
              </w:sdtPr>
              <w:sdtContent>
                <w:p w14:paraId="6FCDB038" w14:textId="77777777" w:rsidR="002608C8" w:rsidRPr="001D5B7F" w:rsidRDefault="00000000" w:rsidP="002608C8">
                  <w:pPr>
                    <w:ind w:left="720"/>
                    <w:rPr>
                      <w:ins w:id="351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-533034455"/>
                    </w:sdtPr>
                    <w:sdtContent>
                      <w:ins w:id="352" w:author="Pavel Švec" w:date="2024-08-02T12:34:00Z"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="002608C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2</w:t>
                      </w:r>
                      <w:ins w:id="353" w:author="Pavel Švec" w:date="2024-08-02T12:34:00Z">
                        <w:r w:rsidR="002608C8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 w:rsidR="002608C8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-1710022496"/>
              </w:sdtPr>
              <w:sdtContent>
                <w:p w14:paraId="68B06629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{</w:t>
                  </w:r>
                </w:p>
                <w:p w14:paraId="524C0EC1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"id": 1518,</w:t>
                  </w:r>
                </w:p>
                <w:p w14:paraId="4ADEF67A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</w:t>
                  </w:r>
                  <w:proofErr w:type="spellStart"/>
                  <w:r w:rsidRPr="002608C8">
                    <w:rPr>
                      <w:lang w:val="cs-CZ"/>
                    </w:rPr>
                    <w:t>firstName</w:t>
                  </w:r>
                  <w:proofErr w:type="spellEnd"/>
                  <w:r w:rsidRPr="002608C8">
                    <w:rPr>
                      <w:lang w:val="cs-CZ"/>
                    </w:rPr>
                    <w:t>": "Pavel",</w:t>
                  </w:r>
                </w:p>
                <w:p w14:paraId="66A28387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</w:t>
                  </w:r>
                  <w:proofErr w:type="spellStart"/>
                  <w:r w:rsidRPr="002608C8">
                    <w:rPr>
                      <w:lang w:val="cs-CZ"/>
                    </w:rPr>
                    <w:t>lastName</w:t>
                  </w:r>
                  <w:proofErr w:type="spellEnd"/>
                  <w:r w:rsidRPr="002608C8">
                    <w:rPr>
                      <w:lang w:val="cs-CZ"/>
                    </w:rPr>
                    <w:t>": "NOVÁK",</w:t>
                  </w:r>
                </w:p>
                <w:p w14:paraId="039CD0C0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"email": "test",</w:t>
                  </w:r>
                </w:p>
                <w:p w14:paraId="32010F25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    "</w:t>
                  </w:r>
                  <w:proofErr w:type="spellStart"/>
                  <w:r w:rsidRPr="002608C8">
                    <w:rPr>
                      <w:lang w:val="cs-CZ"/>
                    </w:rPr>
                    <w:t>age</w:t>
                  </w:r>
                  <w:proofErr w:type="spellEnd"/>
                  <w:r w:rsidRPr="002608C8">
                    <w:rPr>
                      <w:lang w:val="cs-CZ"/>
                    </w:rPr>
                    <w:t>": 888</w:t>
                  </w:r>
                </w:p>
                <w:p w14:paraId="6DAEDD86" w14:textId="77777777" w:rsidR="002608C8" w:rsidRPr="002608C8" w:rsidRDefault="002608C8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lang w:val="cs-CZ"/>
                    </w:rPr>
                  </w:pPr>
                  <w:r w:rsidRPr="002608C8">
                    <w:rPr>
                      <w:lang w:val="cs-CZ"/>
                    </w:rPr>
                    <w:t>}</w:t>
                  </w:r>
                </w:p>
                <w:p w14:paraId="0442C9A2" w14:textId="68754AC6" w:rsidR="002608C8" w:rsidRDefault="00000000" w:rsidP="002608C8">
                  <w:pPr>
                    <w:shd w:val="clear" w:color="auto" w:fill="FFFFFE"/>
                    <w:spacing w:line="360" w:lineRule="auto"/>
                    <w:ind w:left="720"/>
                    <w:rPr>
                      <w:rFonts w:ascii="Roboto" w:eastAsia="Roboto" w:hAnsi="Roboto" w:cs="Roboto"/>
                      <w:sz w:val="24"/>
                      <w:szCs w:val="24"/>
                    </w:rPr>
                  </w:pPr>
                </w:p>
              </w:sdtContent>
            </w:sdt>
            <w:p w14:paraId="460C5874" w14:textId="2B647BEA" w:rsidR="002608C8" w:rsidRDefault="002608C8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  <w:p w14:paraId="42EB9CE2" w14:textId="77777777" w:rsidR="00D81726" w:rsidRDefault="00D81726" w:rsidP="00903780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501365EF" w14:textId="5573EE84" w:rsidR="00D81726" w:rsidRPr="00D81726" w:rsidRDefault="00000000" w:rsidP="00D81726">
              <w:pPr>
                <w:pStyle w:val="Odstavecseseznamem"/>
                <w:numPr>
                  <w:ilvl w:val="0"/>
                  <w:numId w:val="4"/>
                </w:numPr>
                <w:rPr>
                  <w:sz w:val="24"/>
                  <w:szCs w:val="24"/>
                </w:rPr>
              </w:pPr>
              <w:sdt>
                <w:sdtPr>
                  <w:tag w:val="goog_rdk_75"/>
                  <w:id w:val="-1800828995"/>
                </w:sdtPr>
                <w:sdtContent>
                  <w:proofErr w:type="spellStart"/>
                  <w:r w:rsidR="00D81726" w:rsidRPr="00D81726">
                    <w:rPr>
                      <w:sz w:val="24"/>
                      <w:szCs w:val="24"/>
                    </w:rPr>
                    <w:t>Abstract</w:t>
                  </w:r>
                  <w:proofErr w:type="spellEnd"/>
                  <w:r w:rsidR="00D81726" w:rsidRPr="00D81726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D81726" w:rsidRPr="00D81726">
                    <w:rPr>
                      <w:sz w:val="24"/>
                      <w:szCs w:val="24"/>
                    </w:rPr>
                    <w:t>negative</w:t>
                  </w:r>
                  <w:proofErr w:type="spellEnd"/>
                  <w:r w:rsidR="00D81726" w:rsidRPr="00D8172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1726" w:rsidRPr="00D81726">
                    <w:rPr>
                      <w:sz w:val="24"/>
                      <w:szCs w:val="24"/>
                    </w:rPr>
                    <w:t>check</w:t>
                  </w:r>
                  <w:proofErr w:type="spellEnd"/>
                  <w:r w:rsidR="00D81726" w:rsidRPr="00D81726">
                    <w:rPr>
                      <w:sz w:val="24"/>
                      <w:szCs w:val="24"/>
                    </w:rPr>
                    <w:t xml:space="preserve"> POST </w:t>
                  </w:r>
                  <w:proofErr w:type="spellStart"/>
                  <w:r w:rsidR="00D81726" w:rsidRPr="00D81726">
                    <w:rPr>
                      <w:sz w:val="24"/>
                      <w:szCs w:val="24"/>
                    </w:rPr>
                    <w:t>order</w:t>
                  </w:r>
                  <w:proofErr w:type="spellEnd"/>
                  <w:r w:rsidR="00D81726" w:rsidRPr="00D81726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D81726" w:rsidRPr="00D81726">
                    <w:rPr>
                      <w:sz w:val="24"/>
                      <w:szCs w:val="24"/>
                    </w:rPr>
                    <w:t>Postman</w:t>
                  </w:r>
                  <w:proofErr w:type="spellEnd"/>
                  <w:r w:rsidR="00D81726" w:rsidRPr="00D81726">
                    <w:rPr>
                      <w:sz w:val="24"/>
                      <w:szCs w:val="24"/>
                    </w:rPr>
                    <w:t xml:space="preserve"> </w:t>
                  </w:r>
                </w:sdtContent>
              </w:sdt>
              <w:r w:rsidR="00D81726" w:rsidRPr="00D81726">
                <w:rPr>
                  <w:sz w:val="24"/>
                  <w:szCs w:val="24"/>
                </w:rPr>
                <w:t xml:space="preserve"> (</w:t>
              </w:r>
              <w:proofErr w:type="spellStart"/>
              <w:r w:rsidR="00D81726" w:rsidRPr="00D81726">
                <w:rPr>
                  <w:sz w:val="24"/>
                  <w:szCs w:val="24"/>
                </w:rPr>
                <w:t>use</w:t>
              </w:r>
              <w:proofErr w:type="spellEnd"/>
              <w:r w:rsidR="00D81726" w:rsidRPr="00D81726">
                <w:rPr>
                  <w:sz w:val="24"/>
                  <w:szCs w:val="24"/>
                </w:rPr>
                <w:t xml:space="preserve"> </w:t>
              </w:r>
              <w:proofErr w:type="spellStart"/>
              <w:r w:rsidR="00D81726" w:rsidRPr="00D81726">
                <w:rPr>
                  <w:sz w:val="24"/>
                  <w:szCs w:val="24"/>
                </w:rPr>
                <w:t>space</w:t>
              </w:r>
              <w:proofErr w:type="spellEnd"/>
              <w:r w:rsidR="00D81726" w:rsidRPr="00D81726">
                <w:rPr>
                  <w:sz w:val="24"/>
                  <w:szCs w:val="24"/>
                </w:rPr>
                <w:t xml:space="preserve"> </w:t>
              </w:r>
              <w:proofErr w:type="spellStart"/>
              <w:r w:rsidR="00D81726" w:rsidRPr="00D81726">
                <w:rPr>
                  <w:sz w:val="24"/>
                  <w:szCs w:val="24"/>
                </w:rPr>
                <w:t>instead</w:t>
              </w:r>
              <w:proofErr w:type="spellEnd"/>
              <w:r w:rsidR="00D81726" w:rsidRPr="00D81726">
                <w:rPr>
                  <w:sz w:val="24"/>
                  <w:szCs w:val="24"/>
                </w:rPr>
                <w:t xml:space="preserve"> of </w:t>
              </w:r>
              <w:proofErr w:type="spellStart"/>
              <w:r w:rsidR="00D81726" w:rsidRPr="00D81726">
                <w:rPr>
                  <w:sz w:val="24"/>
                  <w:szCs w:val="24"/>
                </w:rPr>
                <w:t>letters</w:t>
              </w:r>
              <w:proofErr w:type="spellEnd"/>
              <w:r w:rsidR="00D81726" w:rsidRPr="00D81726">
                <w:rPr>
                  <w:sz w:val="24"/>
                  <w:szCs w:val="24"/>
                </w:rPr>
                <w:t>)</w:t>
              </w:r>
            </w:p>
            <w:sdt>
              <w:sdtPr>
                <w:rPr>
                  <w:sz w:val="24"/>
                  <w:szCs w:val="24"/>
                </w:rPr>
                <w:tag w:val="goog_rdk_53"/>
                <w:id w:val="-1415466626"/>
              </w:sdtPr>
              <w:sdtContent>
                <w:p w14:paraId="133A6C27" w14:textId="77777777" w:rsidR="00D81726" w:rsidRPr="001D5B7F" w:rsidRDefault="00000000" w:rsidP="00D81726">
                  <w:pPr>
                    <w:ind w:left="720"/>
                    <w:rPr>
                      <w:ins w:id="354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2"/>
                      <w:id w:val="-1991700470"/>
                    </w:sdtPr>
                    <w:sdtContent>
                      <w:proofErr w:type="spellStart"/>
                      <w:ins w:id="355" w:author="Pavel Švec" w:date="2024-08-02T12:34:00Z"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p w14:paraId="4353CC5D" w14:textId="77777777" w:rsidR="00D81726" w:rsidRPr="001D5B7F" w:rsidRDefault="00000000" w:rsidP="00D81726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55"/>
                  <w:id w:val="-1835754587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54"/>
                      <w:id w:val="1922359249"/>
                    </w:sdtPr>
                    <w:sdtContent>
                      <w:proofErr w:type="spellStart"/>
                      <w:ins w:id="356" w:author="Pavel Švec" w:date="2024-08-02T12:34:00Z"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http://108.143.193.45:8080/api/v1/students/ in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sdtContent>
              </w:sdt>
              <w:r w:rsidR="00D81726" w:rsidRPr="001D5B7F">
                <w:rPr>
                  <w:sz w:val="24"/>
                  <w:szCs w:val="24"/>
                </w:rPr>
                <w:t xml:space="preserve"> </w:t>
              </w:r>
            </w:p>
            <w:p w14:paraId="00D3EE78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Body, </w:t>
              </w: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click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raw and </w:t>
              </w:r>
              <w:proofErr w:type="spellStart"/>
              <w:r w:rsidRPr="001D5B7F">
                <w:rPr>
                  <w:sz w:val="24"/>
                  <w:szCs w:val="24"/>
                </w:rPr>
                <w:t>choose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JSON </w:t>
              </w:r>
              <w:proofErr w:type="spellStart"/>
              <w:r w:rsidRPr="001D5B7F">
                <w:rPr>
                  <w:sz w:val="24"/>
                  <w:szCs w:val="24"/>
                </w:rPr>
                <w:t>language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on </w:t>
              </w:r>
              <w:proofErr w:type="spellStart"/>
              <w:r w:rsidRPr="001D5B7F">
                <w:rPr>
                  <w:sz w:val="24"/>
                  <w:szCs w:val="24"/>
                </w:rPr>
                <w:t>same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line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5D702D89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  <w:proofErr w:type="spellStart"/>
              <w:r w:rsidRPr="001D5B7F">
                <w:rPr>
                  <w:sz w:val="24"/>
                  <w:szCs w:val="24"/>
                </w:rPr>
                <w:t>Next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enter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this</w:t>
              </w:r>
              <w:proofErr w:type="spellEnd"/>
              <w:r w:rsidRPr="001D5B7F">
                <w:rPr>
                  <w:sz w:val="24"/>
                  <w:szCs w:val="24"/>
                </w:rPr>
                <w:t>:</w:t>
              </w:r>
            </w:p>
            <w:p w14:paraId="338FC699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{</w:t>
              </w:r>
            </w:p>
            <w:p w14:paraId="2DC2BB1E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"id":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1</w:t>
              </w: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,</w:t>
              </w:r>
            </w:p>
            <w:p w14:paraId="22913814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firstName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": "40x 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38212A5D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lastName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": "40x 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",</w:t>
              </w:r>
            </w:p>
            <w:p w14:paraId="6B62F61E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    "email": "40x 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space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without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 xml:space="preserve"> @",</w:t>
              </w:r>
            </w:p>
            <w:p w14:paraId="4E88CFEA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    "</w:t>
              </w:r>
              <w:proofErr w:type="spellStart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age</w:t>
              </w:r>
              <w:proofErr w:type="spellEnd"/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": </w:t>
              </w:r>
              <w:r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888</w:t>
              </w:r>
            </w:p>
            <w:p w14:paraId="719D16F3" w14:textId="77777777" w:rsidR="00D81726" w:rsidRPr="001D5B7F" w:rsidRDefault="00D81726" w:rsidP="00D81726">
              <w:pPr>
                <w:ind w:left="720"/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</w:pPr>
              <w:r w:rsidRPr="001D5B7F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lang w:val="cs-CZ"/>
                </w:rPr>
                <w:t>}</w:t>
              </w:r>
            </w:p>
            <w:p w14:paraId="32866B67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  <w:r w:rsidRPr="001D5B7F">
                <w:rPr>
                  <w:sz w:val="24"/>
                  <w:szCs w:val="24"/>
                </w:rPr>
                <w:lastRenderedPageBreak/>
                <w:t xml:space="preserve">to </w:t>
              </w:r>
              <w:proofErr w:type="spellStart"/>
              <w:r w:rsidRPr="001D5B7F">
                <w:rPr>
                  <w:sz w:val="24"/>
                  <w:szCs w:val="24"/>
                </w:rPr>
                <w:t>the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editing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5B7F">
                <w:rPr>
                  <w:sz w:val="24"/>
                  <w:szCs w:val="24"/>
                </w:rPr>
                <w:t>place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and </w:t>
              </w:r>
              <w:proofErr w:type="spellStart"/>
              <w:r w:rsidRPr="001D5B7F">
                <w:rPr>
                  <w:sz w:val="24"/>
                  <w:szCs w:val="24"/>
                </w:rPr>
                <w:t>push</w:t>
              </w:r>
              <w:proofErr w:type="spellEnd"/>
              <w:r w:rsidRPr="001D5B7F">
                <w:rPr>
                  <w:sz w:val="24"/>
                  <w:szCs w:val="24"/>
                </w:rPr>
                <w:t xml:space="preserve"> SEND </w:t>
              </w:r>
              <w:proofErr w:type="spellStart"/>
              <w:r w:rsidRPr="001D5B7F">
                <w:rPr>
                  <w:sz w:val="24"/>
                  <w:szCs w:val="24"/>
                </w:rPr>
                <w:t>button</w:t>
              </w:r>
              <w:proofErr w:type="spellEnd"/>
              <w:r w:rsidRPr="001D5B7F">
                <w:rPr>
                  <w:sz w:val="24"/>
                  <w:szCs w:val="24"/>
                </w:rPr>
                <w:t>.</w:t>
              </w:r>
            </w:p>
            <w:p w14:paraId="69D32376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</w:rPr>
              </w:pPr>
            </w:p>
            <w:sdt>
              <w:sdtPr>
                <w:rPr>
                  <w:sz w:val="24"/>
                  <w:szCs w:val="24"/>
                </w:rPr>
                <w:tag w:val="goog_rdk_59"/>
                <w:id w:val="-1246947314"/>
              </w:sdtPr>
              <w:sdtContent>
                <w:p w14:paraId="640445EC" w14:textId="77777777" w:rsidR="00D81726" w:rsidRPr="001D5B7F" w:rsidRDefault="00000000" w:rsidP="00D81726">
                  <w:pPr>
                    <w:ind w:left="720"/>
                    <w:rPr>
                      <w:ins w:id="35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58"/>
                      <w:id w:val="581191603"/>
                    </w:sdtPr>
                    <w:sdtContent>
                      <w:proofErr w:type="spellStart"/>
                      <w:ins w:id="358" w:author="Pavel Švec" w:date="2024-08-02T12:34:00Z"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rPr>
                  <w:sz w:val="24"/>
                  <w:szCs w:val="24"/>
                </w:rPr>
                <w:tag w:val="goog_rdk_61"/>
                <w:id w:val="-375623731"/>
              </w:sdtPr>
              <w:sdtContent>
                <w:p w14:paraId="12FB69B2" w14:textId="77777777" w:rsidR="00D81726" w:rsidRPr="001D5B7F" w:rsidRDefault="00000000" w:rsidP="00D81726">
                  <w:pPr>
                    <w:ind w:left="720"/>
                    <w:rPr>
                      <w:ins w:id="359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tag w:val="goog_rdk_60"/>
                      <w:id w:val="1992523487"/>
                    </w:sdtPr>
                    <w:sdtContent>
                      <w:proofErr w:type="spellStart"/>
                      <w:ins w:id="360" w:author="Pavel Švec" w:date="2024-08-02T12:34:00Z"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p w14:paraId="521287E9" w14:textId="77777777" w:rsidR="00D81726" w:rsidRPr="001D5B7F" w:rsidRDefault="00000000" w:rsidP="00D81726">
              <w:pPr>
                <w:ind w:left="720"/>
                <w:rPr>
                  <w:sz w:val="24"/>
                  <w:szCs w:val="24"/>
                </w:rPr>
              </w:pPr>
              <w:sdt>
                <w:sdtPr>
                  <w:rPr>
                    <w:sz w:val="24"/>
                    <w:szCs w:val="24"/>
                  </w:rPr>
                  <w:tag w:val="goog_rdk_63"/>
                  <w:id w:val="-2032784733"/>
                </w:sdtPr>
                <w:sdtContent>
                  <w:sdt>
                    <w:sdtPr>
                      <w:rPr>
                        <w:sz w:val="24"/>
                        <w:szCs w:val="24"/>
                      </w:rPr>
                      <w:tag w:val="goog_rdk_62"/>
                      <w:id w:val="-98565569"/>
                    </w:sdtPr>
                    <w:sdtContent>
                      <w:proofErr w:type="spellStart"/>
                      <w:ins w:id="361" w:author="Pavel Švec" w:date="2024-08-02T12:34:00Z"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D81726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D81726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fulfilling</w:t>
                      </w:r>
                      <w:proofErr w:type="spellEnd"/>
                      <w:r w:rsidR="00D81726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BODY </w:t>
                      </w:r>
                      <w:proofErr w:type="spellStart"/>
                      <w:ins w:id="362" w:author="Pavel Švec" w:date="2024-08-02T12:34:00Z"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sdtContent>
              </w:sdt>
              <w:r w:rsidR="00D81726" w:rsidRPr="001D5B7F">
                <w:rPr>
                  <w:sz w:val="24"/>
                  <w:szCs w:val="24"/>
                </w:rPr>
                <w:t xml:space="preserve"> </w:t>
              </w:r>
            </w:p>
            <w:p w14:paraId="2BF4E2F7" w14:textId="77777777" w:rsidR="00D81726" w:rsidRPr="001D5B7F" w:rsidRDefault="00D81726" w:rsidP="00D81726">
              <w:pPr>
                <w:ind w:left="720"/>
                <w:rPr>
                  <w:sz w:val="24"/>
                  <w:szCs w:val="24"/>
                  <w:lang w:val="cs-CZ"/>
                </w:rPr>
              </w:pPr>
            </w:p>
            <w:sdt>
              <w:sdtPr>
                <w:tag w:val="goog_rdk_67"/>
                <w:id w:val="2113478967"/>
              </w:sdtPr>
              <w:sdtContent>
                <w:p w14:paraId="6CB3F817" w14:textId="77777777" w:rsidR="00D81726" w:rsidRPr="001D5B7F" w:rsidRDefault="00000000" w:rsidP="00D81726">
                  <w:pPr>
                    <w:ind w:left="720"/>
                    <w:rPr>
                      <w:ins w:id="36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6"/>
                      <w:id w:val="-1685745091"/>
                    </w:sdtPr>
                    <w:sdtContent>
                      <w:ins w:id="364" w:author="Pavel Švec" w:date="2024-08-02T12:34:00Z"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status: </w:t>
                        </w:r>
                      </w:ins>
                      <w:r w:rsidR="00D81726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2</w:t>
                      </w:r>
                      <w:ins w:id="365" w:author="Pavel Švec" w:date="2024-08-02T12:34:00Z">
                        <w:r w:rsidR="00D81726" w:rsidRPr="001D5B7F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00 </w:t>
                        </w:r>
                      </w:ins>
                      <w:r w:rsidR="00D81726" w:rsidRPr="001D5B7F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OK</w:t>
                      </w:r>
                    </w:sdtContent>
                  </w:sdt>
                </w:p>
              </w:sdtContent>
            </w:sdt>
            <w:sdt>
              <w:sdtPr>
                <w:tag w:val="goog_rdk_69"/>
                <w:id w:val="-2049136220"/>
              </w:sdtPr>
              <w:sdtContent>
                <w:p w14:paraId="4F418CCE" w14:textId="77777777" w:rsidR="00D81726" w:rsidRPr="001D5B7F" w:rsidRDefault="00000000" w:rsidP="00D81726">
                  <w:pPr>
                    <w:shd w:val="clear" w:color="auto" w:fill="FFFFFE"/>
                    <w:spacing w:line="360" w:lineRule="auto"/>
                    <w:ind w:left="720"/>
                    <w:rPr>
                      <w:ins w:id="366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68"/>
                      <w:id w:val="1280311398"/>
                      <w:showingPlcHdr/>
                    </w:sdtPr>
                    <w:sdtContent>
                      <w:r w:rsidR="00D81726" w:rsidRPr="001D5B7F">
                        <w:t xml:space="preserve">     </w:t>
                      </w:r>
                    </w:sdtContent>
                  </w:sdt>
                </w:p>
              </w:sdtContent>
            </w:sdt>
            <w:p w14:paraId="4DB8EC7C" w14:textId="20C39DD2" w:rsidR="00D81726" w:rsidRPr="002608C8" w:rsidRDefault="00D81726" w:rsidP="00D81726">
              <w:pPr>
                <w:pStyle w:val="Odstavecseseznamem"/>
                <w:ind w:left="644"/>
                <w:rPr>
                  <w:rFonts w:ascii="Roboto" w:eastAsia="Roboto" w:hAnsi="Roboto" w:cs="Roboto"/>
                  <w:sz w:val="24"/>
                  <w:szCs w:val="24"/>
                </w:rPr>
              </w:pPr>
              <w:ins w:id="367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Too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long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firstName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lastName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and email</w:t>
              </w:r>
              <w:ins w:id="368" w:author="Pavel Švec" w:date="2024-08-02T12:34:00Z">
                <w:r w:rsidRPr="001D5B7F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5967638E" w14:textId="77777777" w:rsidR="00903780" w:rsidRDefault="00903780" w:rsidP="00DF3F9B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452DBCB1" w14:textId="272C5E97" w:rsidR="00D81726" w:rsidRDefault="00D81726" w:rsidP="00DF3F9B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  <w:p w14:paraId="3182BC44" w14:textId="77777777" w:rsidR="00C351AA" w:rsidRDefault="00C351AA" w:rsidP="00DF3F9B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sdt>
              <w:sdtPr>
                <w:tag w:val="goog_rdk_21"/>
                <w:id w:val="1736124937"/>
              </w:sdtPr>
              <w:sdtContent>
                <w:p w14:paraId="71847907" w14:textId="400C77A7" w:rsidR="00C351AA" w:rsidRPr="00C351AA" w:rsidRDefault="00000000" w:rsidP="00C351AA">
                  <w:pPr>
                    <w:pStyle w:val="Odstavecseseznamem"/>
                    <w:numPr>
                      <w:ilvl w:val="0"/>
                      <w:numId w:val="4"/>
                    </w:numPr>
                    <w:rPr>
                      <w:ins w:id="369" w:author="Pavel Švec" w:date="2024-08-02T12:34:00Z"/>
                      <w:rFonts w:ascii="Roboto" w:eastAsia="Roboto" w:hAnsi="Roboto" w:cs="Roboto"/>
                      <w:b/>
                      <w:sz w:val="24"/>
                      <w:szCs w:val="24"/>
                    </w:rPr>
                  </w:pPr>
                  <w:sdt>
                    <w:sdtPr>
                      <w:tag w:val="goog_rdk_20"/>
                      <w:id w:val="-531647401"/>
                    </w:sdtPr>
                    <w:sdtContent>
                      <w:proofErr w:type="spellStart"/>
                      <w:ins w:id="370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abstract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pozitive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check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C351AA"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DELETE</w:t>
                      </w:r>
                      <w:ins w:id="371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order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3"/>
                <w:id w:val="-872072808"/>
              </w:sdtPr>
              <w:sdtContent>
                <w:p w14:paraId="02240233" w14:textId="77777777" w:rsidR="00C351AA" w:rsidRPr="00C351AA" w:rsidRDefault="00000000" w:rsidP="00C351AA">
                  <w:pPr>
                    <w:ind w:left="720"/>
                    <w:rPr>
                      <w:ins w:id="372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2"/>
                      <w:id w:val="-1026093538"/>
                    </w:sdtPr>
                    <w:sdtContent>
                      <w:proofErr w:type="spellStart"/>
                      <w:ins w:id="373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5"/>
                <w:id w:val="-534957715"/>
              </w:sdtPr>
              <w:sdtContent>
                <w:sdt>
                  <w:sdtPr>
                    <w:tag w:val="goog_rdk_24"/>
                    <w:id w:val="1949033854"/>
                  </w:sdtPr>
                  <w:sdtContent>
                    <w:p w14:paraId="3A750D5C" w14:textId="77777777" w:rsidR="00C351AA" w:rsidRPr="00C351AA" w:rsidRDefault="00C351AA" w:rsidP="00C351AA">
                      <w:pPr>
                        <w:ind w:left="720"/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proofErr w:type="spellStart"/>
                      <w:ins w:id="374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begin"/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 HYPERLINK "</w:instrText>
                      </w:r>
                      <w:ins w:id="375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instrText>http://108.143.193.45:8080/api/v1/students/</w:instrTex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1519" </w:instrTex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separate"/>
                      </w:r>
                      <w:ins w:id="376" w:author="Pavel Švec" w:date="2024-08-02T12:34:00Z">
                        <w:r w:rsidRPr="00C351AA">
                          <w:rPr>
                            <w:rStyle w:val="Hypertextovodkaz"/>
                            <w:rFonts w:ascii="Roboto" w:eastAsia="Roboto" w:hAnsi="Roboto" w:cs="Roboto"/>
                            <w:sz w:val="24"/>
                            <w:szCs w:val="24"/>
                          </w:rPr>
                          <w:t>http://108.143.193.45:8080/api/v1/students/</w:t>
                        </w:r>
                      </w:ins>
                      <w:r w:rsidRPr="00C351AA">
                        <w:rPr>
                          <w:rStyle w:val="Hypertextovodkaz"/>
                          <w:rFonts w:ascii="Roboto" w:eastAsia="Roboto" w:hAnsi="Roboto" w:cs="Roboto"/>
                          <w:sz w:val="24"/>
                          <w:szCs w:val="24"/>
                        </w:rPr>
                        <w:t>1519</w: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end"/>
                      </w:r>
                      <w:ins w:id="377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p>
                    <w:p w14:paraId="378E4A0E" w14:textId="3855AE5C" w:rsidR="00C351AA" w:rsidRPr="00C351AA" w:rsidRDefault="00C351AA" w:rsidP="00C351AA">
                      <w:pPr>
                        <w:ind w:left="720"/>
                        <w:rPr>
                          <w:ins w:id="378" w:author="Pavel Švec" w:date="2024-08-02T12:34:00Z"/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Set DELETE and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pus</w:t>
                      </w:r>
                      <w:r w:rsidR="006128C5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button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SEND</w:t>
                      </w:r>
                    </w:p>
                  </w:sdtContent>
                </w:sdt>
              </w:sdtContent>
            </w:sdt>
            <w:sdt>
              <w:sdtPr>
                <w:tag w:val="goog_rdk_27"/>
                <w:id w:val="-1870680240"/>
              </w:sdtPr>
              <w:sdtContent>
                <w:p w14:paraId="68BBDE70" w14:textId="77777777" w:rsidR="00C351AA" w:rsidRPr="00C351AA" w:rsidRDefault="00000000" w:rsidP="00C351AA">
                  <w:pPr>
                    <w:ind w:left="720"/>
                    <w:rPr>
                      <w:ins w:id="379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6"/>
                      <w:id w:val="-253363106"/>
                    </w:sdtPr>
                    <w:sdtContent/>
                  </w:sdt>
                </w:p>
              </w:sdtContent>
            </w:sdt>
            <w:sdt>
              <w:sdtPr>
                <w:tag w:val="goog_rdk_29"/>
                <w:id w:val="108781829"/>
              </w:sdtPr>
              <w:sdtContent>
                <w:p w14:paraId="0A516959" w14:textId="77777777" w:rsidR="00C351AA" w:rsidRPr="00C351AA" w:rsidRDefault="00000000" w:rsidP="00C351AA">
                  <w:pPr>
                    <w:ind w:left="720"/>
                    <w:rPr>
                      <w:ins w:id="38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8"/>
                      <w:id w:val="-372155350"/>
                    </w:sdtPr>
                    <w:sdtContent>
                      <w:proofErr w:type="spellStart"/>
                      <w:ins w:id="381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1"/>
                <w:id w:val="-57173303"/>
              </w:sdtPr>
              <w:sdtContent>
                <w:p w14:paraId="70433C11" w14:textId="77777777" w:rsidR="00C351AA" w:rsidRPr="00C351AA" w:rsidRDefault="00000000" w:rsidP="00C351AA">
                  <w:pPr>
                    <w:ind w:left="720"/>
                    <w:rPr>
                      <w:ins w:id="382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0"/>
                      <w:id w:val="-2099009332"/>
                    </w:sdtPr>
                    <w:sdtContent>
                      <w:proofErr w:type="spellStart"/>
                      <w:ins w:id="383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3"/>
                <w:id w:val="-63341746"/>
              </w:sdtPr>
              <w:sdtContent>
                <w:p w14:paraId="5E6455FB" w14:textId="77777777" w:rsidR="00C351AA" w:rsidRPr="00C351AA" w:rsidRDefault="00000000" w:rsidP="00C351AA">
                  <w:pPr>
                    <w:ind w:left="720"/>
                    <w:rPr>
                      <w:ins w:id="384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2"/>
                      <w:id w:val="-1244329809"/>
                    </w:sdtPr>
                    <w:sdtContent>
                      <w:proofErr w:type="spellStart"/>
                      <w:ins w:id="385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5"/>
                <w:id w:val="2003690978"/>
              </w:sdtPr>
              <w:sdtContent>
                <w:p w14:paraId="4A435720" w14:textId="77777777" w:rsidR="00C351AA" w:rsidRPr="00C351AA" w:rsidRDefault="00000000" w:rsidP="00C351AA">
                  <w:pPr>
                    <w:ind w:left="720"/>
                    <w:rPr>
                      <w:ins w:id="386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4"/>
                      <w:id w:val="2083096793"/>
                    </w:sdtPr>
                    <w:sdtContent/>
                  </w:sdt>
                </w:p>
              </w:sdtContent>
            </w:sdt>
            <w:sdt>
              <w:sdtPr>
                <w:tag w:val="goog_rdk_37"/>
                <w:id w:val="1020593133"/>
              </w:sdtPr>
              <w:sdtContent>
                <w:p w14:paraId="14723168" w14:textId="77777777" w:rsidR="00C351AA" w:rsidRPr="00C351AA" w:rsidRDefault="00000000" w:rsidP="00C351AA">
                  <w:pPr>
                    <w:ind w:left="720"/>
                    <w:rPr>
                      <w:ins w:id="38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6"/>
                      <w:id w:val="-709888692"/>
                    </w:sdtPr>
                    <w:sdtContent>
                      <w:ins w:id="388" w:author="Pavel Švec" w:date="2024-08-02T12:34:00Z">
                        <w:r w:rsidR="00C351AA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p w14:paraId="7BDE20E5" w14:textId="77777777" w:rsidR="00C351AA" w:rsidRPr="00C351AA" w:rsidRDefault="00C351AA" w:rsidP="00C351AA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01F657B1" w14:textId="13A0E14A" w:rsidR="00C351AA" w:rsidRDefault="00C351AA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389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Student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was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proofErr w:type="spellEnd"/>
              <w:ins w:id="390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66305F59" w14:textId="77777777" w:rsidR="00C351AA" w:rsidRDefault="00C351AA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780936E3" w14:textId="08FEB922" w:rsidR="00C351AA" w:rsidRDefault="00C351AA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partly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  <w:p w14:paraId="47B2E90B" w14:textId="77777777" w:rsidR="006128C5" w:rsidRDefault="006128C5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sdt>
              <w:sdtPr>
                <w:tag w:val="goog_rdk_21"/>
                <w:id w:val="1869488007"/>
              </w:sdtPr>
              <w:sdtContent>
                <w:p w14:paraId="760A2537" w14:textId="71A848D2" w:rsidR="006128C5" w:rsidRPr="006128C5" w:rsidRDefault="00000000" w:rsidP="006128C5">
                  <w:pPr>
                    <w:pStyle w:val="Odstavecseseznamem"/>
                    <w:numPr>
                      <w:ilvl w:val="0"/>
                      <w:numId w:val="4"/>
                    </w:numPr>
                    <w:rPr>
                      <w:ins w:id="391" w:author="Pavel Švec" w:date="2024-08-02T12:34:00Z"/>
                      <w:rFonts w:ascii="Roboto" w:eastAsia="Roboto" w:hAnsi="Roboto" w:cs="Roboto"/>
                      <w:b/>
                      <w:sz w:val="24"/>
                      <w:szCs w:val="24"/>
                    </w:rPr>
                  </w:pPr>
                  <w:sdt>
                    <w:sdtPr>
                      <w:tag w:val="goog_rdk_20"/>
                      <w:id w:val="-879709738"/>
                    </w:sdtPr>
                    <w:sdtContent>
                      <w:proofErr w:type="spellStart"/>
                      <w:ins w:id="392" w:author="Pavel Švec" w:date="2024-08-02T12:34:00Z">
                        <w:r w:rsidR="006128C5"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abstract</w:t>
                        </w:r>
                        <w:proofErr w:type="spellEnd"/>
                        <w:r w:rsidR="006128C5"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proofErr w:type="spellStart"/>
                      <w:r w:rsidR="006128C5" w:rsidRPr="006128C5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negative</w:t>
                      </w:r>
                      <w:proofErr w:type="spellEnd"/>
                      <w:ins w:id="393" w:author="Pavel Švec" w:date="2024-08-02T12:34:00Z">
                        <w:r w:rsidR="006128C5"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check</w:t>
                        </w:r>
                        <w:proofErr w:type="spellEnd"/>
                        <w:r w:rsidR="006128C5"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r w:rsidR="006128C5" w:rsidRPr="006128C5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DELETE</w:t>
                      </w:r>
                      <w:ins w:id="394" w:author="Pavel Švec" w:date="2024-08-02T12:34:00Z">
                        <w:r w:rsidR="006128C5"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order</w:t>
                        </w:r>
                        <w:proofErr w:type="spellEnd"/>
                        <w:r w:rsidR="006128C5"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="006128C5" w:rsidRPr="006128C5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3"/>
                <w:id w:val="-1273169140"/>
              </w:sdtPr>
              <w:sdtContent>
                <w:p w14:paraId="7E42A237" w14:textId="77777777" w:rsidR="006128C5" w:rsidRPr="00C351AA" w:rsidRDefault="00000000" w:rsidP="006128C5">
                  <w:pPr>
                    <w:ind w:left="720"/>
                    <w:rPr>
                      <w:ins w:id="39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2"/>
                      <w:id w:val="1798185602"/>
                    </w:sdtPr>
                    <w:sdtContent>
                      <w:proofErr w:type="spellStart"/>
                      <w:ins w:id="396" w:author="Pavel Švec" w:date="2024-08-02T12:34:00Z"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open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sdtContent>
                  </w:sdt>
                </w:p>
              </w:sdtContent>
            </w:sdt>
            <w:sdt>
              <w:sdtPr>
                <w:tag w:val="goog_rdk_25"/>
                <w:id w:val="729351393"/>
              </w:sdtPr>
              <w:sdtContent>
                <w:sdt>
                  <w:sdtPr>
                    <w:tag w:val="goog_rdk_24"/>
                    <w:id w:val="2052343549"/>
                  </w:sdtPr>
                  <w:sdtContent>
                    <w:p w14:paraId="5D562645" w14:textId="77777777" w:rsidR="006128C5" w:rsidRPr="00C351AA" w:rsidRDefault="006128C5" w:rsidP="006128C5">
                      <w:pPr>
                        <w:ind w:left="720"/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proofErr w:type="spellStart"/>
                      <w:ins w:id="397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: </w: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begin"/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 HYPERLINK "</w:instrText>
                      </w:r>
                      <w:ins w:id="398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instrText>http://108.143.193.45:8080/api/v1/students/</w:instrText>
                        </w:r>
                      </w:ins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instrText xml:space="preserve">1519" </w:instrTex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separate"/>
                      </w:r>
                      <w:ins w:id="399" w:author="Pavel Švec" w:date="2024-08-02T12:34:00Z">
                        <w:r w:rsidRPr="00C351AA">
                          <w:rPr>
                            <w:rStyle w:val="Hypertextovodkaz"/>
                            <w:rFonts w:ascii="Roboto" w:eastAsia="Roboto" w:hAnsi="Roboto" w:cs="Roboto"/>
                            <w:sz w:val="24"/>
                            <w:szCs w:val="24"/>
                          </w:rPr>
                          <w:t>http://108.143.193.45:8080/api/v1/students/</w:t>
                        </w:r>
                      </w:ins>
                      <w:r w:rsidRPr="00C351AA">
                        <w:rPr>
                          <w:rStyle w:val="Hypertextovodkaz"/>
                          <w:rFonts w:ascii="Roboto" w:eastAsia="Roboto" w:hAnsi="Roboto" w:cs="Roboto"/>
                          <w:sz w:val="24"/>
                          <w:szCs w:val="24"/>
                        </w:rPr>
                        <w:t>1519</w:t>
                      </w:r>
                      <w:r w:rsidRPr="00C351AA"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fldChar w:fldCharType="end"/>
                      </w:r>
                      <w:ins w:id="400" w:author="Pavel Švec" w:date="2024-08-02T12:34:00Z"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</w:ins>
                      <w:proofErr w:type="spellEnd"/>
                    </w:p>
                    <w:p w14:paraId="4D06FC82" w14:textId="77777777" w:rsidR="006128C5" w:rsidRPr="00C351AA" w:rsidRDefault="006128C5" w:rsidP="006128C5">
                      <w:pPr>
                        <w:ind w:left="720"/>
                        <w:rPr>
                          <w:ins w:id="401" w:author="Pavel Švec" w:date="2024-08-02T12:34:00Z"/>
                          <w:rFonts w:ascii="Roboto" w:eastAsia="Roboto" w:hAnsi="Roboto" w:cs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Set DELETE and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push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>button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sz w:val="24"/>
                          <w:szCs w:val="24"/>
                        </w:rPr>
                        <w:t xml:space="preserve"> SEND</w:t>
                      </w:r>
                    </w:p>
                  </w:sdtContent>
                </w:sdt>
              </w:sdtContent>
            </w:sdt>
            <w:sdt>
              <w:sdtPr>
                <w:tag w:val="goog_rdk_27"/>
                <w:id w:val="-1336541743"/>
              </w:sdtPr>
              <w:sdtContent>
                <w:p w14:paraId="2011E018" w14:textId="77777777" w:rsidR="006128C5" w:rsidRPr="00C351AA" w:rsidRDefault="00000000" w:rsidP="006128C5">
                  <w:pPr>
                    <w:ind w:left="720"/>
                    <w:rPr>
                      <w:ins w:id="402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6"/>
                      <w:id w:val="-1160851476"/>
                    </w:sdtPr>
                    <w:sdtContent/>
                  </w:sdt>
                </w:p>
              </w:sdtContent>
            </w:sdt>
            <w:sdt>
              <w:sdtPr>
                <w:tag w:val="goog_rdk_29"/>
                <w:id w:val="11964055"/>
              </w:sdtPr>
              <w:sdtContent>
                <w:p w14:paraId="68CEBC87" w14:textId="77777777" w:rsidR="006128C5" w:rsidRPr="00C351AA" w:rsidRDefault="00000000" w:rsidP="006128C5">
                  <w:pPr>
                    <w:ind w:left="720"/>
                    <w:rPr>
                      <w:ins w:id="403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28"/>
                      <w:id w:val="-1628701055"/>
                    </w:sdtPr>
                    <w:sdtContent>
                      <w:proofErr w:type="spellStart"/>
                      <w:ins w:id="404" w:author="Pavel Švec" w:date="2024-08-02T12:34:00Z"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expected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1"/>
                <w:id w:val="286867442"/>
              </w:sdtPr>
              <w:sdtContent>
                <w:p w14:paraId="5E236FA4" w14:textId="77777777" w:rsidR="006128C5" w:rsidRPr="00C351AA" w:rsidRDefault="00000000" w:rsidP="006128C5">
                  <w:pPr>
                    <w:ind w:left="720"/>
                    <w:rPr>
                      <w:ins w:id="405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0"/>
                      <w:id w:val="2041156785"/>
                    </w:sdtPr>
                    <w:sdtContent>
                      <w:proofErr w:type="spellStart"/>
                      <w:ins w:id="406" w:author="Pavel Švec" w:date="2024-08-02T12:34:00Z"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Postman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will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work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without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issue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.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3"/>
                <w:id w:val="-1655833675"/>
              </w:sdtPr>
              <w:sdtContent>
                <w:p w14:paraId="107ED64D" w14:textId="77777777" w:rsidR="006128C5" w:rsidRPr="00C351AA" w:rsidRDefault="00000000" w:rsidP="006128C5">
                  <w:pPr>
                    <w:ind w:left="720"/>
                    <w:rPr>
                      <w:ins w:id="407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2"/>
                      <w:id w:val="-917717706"/>
                    </w:sdtPr>
                    <w:sdtContent>
                      <w:proofErr w:type="spellStart"/>
                      <w:ins w:id="408" w:author="Pavel Švec" w:date="2024-08-02T12:34:00Z"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used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link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should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show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this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results</w:t>
                        </w:r>
                        <w:proofErr w:type="spellEnd"/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:</w:t>
                        </w:r>
                      </w:ins>
                    </w:sdtContent>
                  </w:sdt>
                </w:p>
              </w:sdtContent>
            </w:sdt>
            <w:sdt>
              <w:sdtPr>
                <w:tag w:val="goog_rdk_35"/>
                <w:id w:val="449677342"/>
              </w:sdtPr>
              <w:sdtContent>
                <w:p w14:paraId="6CEFF4C7" w14:textId="77777777" w:rsidR="006128C5" w:rsidRPr="00C351AA" w:rsidRDefault="00000000" w:rsidP="006128C5">
                  <w:pPr>
                    <w:ind w:left="720"/>
                    <w:rPr>
                      <w:ins w:id="409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4"/>
                      <w:id w:val="922837804"/>
                    </w:sdtPr>
                    <w:sdtContent/>
                  </w:sdt>
                </w:p>
              </w:sdtContent>
            </w:sdt>
            <w:sdt>
              <w:sdtPr>
                <w:tag w:val="goog_rdk_37"/>
                <w:id w:val="-667860565"/>
              </w:sdtPr>
              <w:sdtContent>
                <w:p w14:paraId="4C8E67F5" w14:textId="77777777" w:rsidR="006128C5" w:rsidRPr="00C351AA" w:rsidRDefault="00000000" w:rsidP="006128C5">
                  <w:pPr>
                    <w:ind w:left="720"/>
                    <w:rPr>
                      <w:ins w:id="410" w:author="Pavel Švec" w:date="2024-08-02T12:34:00Z"/>
                      <w:rFonts w:ascii="Roboto" w:eastAsia="Roboto" w:hAnsi="Roboto" w:cs="Roboto"/>
                      <w:sz w:val="24"/>
                      <w:szCs w:val="24"/>
                    </w:rPr>
                  </w:pPr>
                  <w:sdt>
                    <w:sdtPr>
                      <w:tag w:val="goog_rdk_36"/>
                      <w:id w:val="-1754575232"/>
                    </w:sdtPr>
                    <w:sdtContent>
                      <w:ins w:id="411" w:author="Pavel Švec" w:date="2024-08-02T12:34:00Z">
                        <w:r w:rsidR="006128C5" w:rsidRPr="00C351AA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t>status: 200 OK</w:t>
                        </w:r>
                      </w:ins>
                    </w:sdtContent>
                  </w:sdt>
                </w:p>
              </w:sdtContent>
            </w:sdt>
            <w:p w14:paraId="0E3710FA" w14:textId="77777777" w:rsidR="006128C5" w:rsidRPr="00C351AA" w:rsidRDefault="006128C5" w:rsidP="006128C5">
              <w:pPr>
                <w:shd w:val="clear" w:color="auto" w:fill="FFFFFE"/>
                <w:spacing w:line="360" w:lineRule="auto"/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3F6246E0" w14:textId="50162985" w:rsidR="006128C5" w:rsidRDefault="006128C5" w:rsidP="006128C5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ins w:id="412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message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": "</w:t>
                </w:r>
              </w:ins>
              <w:proofErr w:type="spellStart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>Student</w:t>
              </w:r>
              <w:proofErr w:type="spellEnd"/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can’t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because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record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doesn’t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exist</w:t>
              </w:r>
              <w:proofErr w:type="spellEnd"/>
              <w:ins w:id="413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."</w:t>
                </w:r>
              </w:ins>
            </w:p>
            <w:p w14:paraId="7CD0A6E7" w14:textId="77777777" w:rsidR="006128C5" w:rsidRDefault="006128C5" w:rsidP="006128C5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</w:p>
            <w:p w14:paraId="35C2236D" w14:textId="4A4B0E89" w:rsidR="006128C5" w:rsidRPr="002608C8" w:rsidRDefault="006128C5" w:rsidP="006128C5">
              <w:pPr>
                <w:ind w:left="720"/>
                <w:rPr>
                  <w:ins w:id="414" w:author="Pavel Švec" w:date="2024-08-02T12:55:00Z"/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Result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: test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failed</w:t>
              </w:r>
              <w:proofErr w:type="spellEnd"/>
            </w:p>
          </w:sdtContent>
        </w:sdt>
      </w:sdtContent>
    </w:sdt>
    <w:sdt>
      <w:sdtPr>
        <w:tag w:val="goog_rdk_142"/>
        <w:id w:val="-469820034"/>
      </w:sdtPr>
      <w:sdtContent>
        <w:p w14:paraId="04A9F19B" w14:textId="1A92ACB1" w:rsidR="002A24F2" w:rsidRPr="002A24F2" w:rsidRDefault="00000000">
          <w:pPr>
            <w:rPr>
              <w:rFonts w:ascii="Roboto" w:eastAsia="Roboto" w:hAnsi="Roboto" w:cs="Roboto"/>
              <w:b/>
              <w:sz w:val="24"/>
              <w:szCs w:val="24"/>
              <w:rPrChange w:id="415" w:author="Pavel Švec" w:date="2024-08-02T12:55:00Z">
                <w:rPr>
                  <w:i/>
                </w:rPr>
              </w:rPrChange>
            </w:rPr>
          </w:pPr>
          <w:sdt>
            <w:sdtPr>
              <w:tag w:val="goog_rdk_141"/>
              <w:id w:val="-2025937507"/>
              <w:showingPlcHdr/>
            </w:sdtPr>
            <w:sdtContent>
              <w:r w:rsidR="004A32D8">
                <w:t xml:space="preserve">     </w:t>
              </w:r>
            </w:sdtContent>
          </w:sdt>
        </w:p>
      </w:sdtContent>
    </w:sdt>
    <w:p w14:paraId="06A67970" w14:textId="77777777" w:rsidR="002A24F2" w:rsidRDefault="002A24F2"/>
    <w:p w14:paraId="3B8D8505" w14:textId="77777777" w:rsidR="002A24F2" w:rsidRDefault="00000000">
      <w:pPr>
        <w:pStyle w:val="Nadpis1"/>
      </w:pPr>
      <w:bookmarkStart w:id="416" w:name="_heading=h.3dy6vkm" w:colFirst="0" w:colLast="0"/>
      <w:bookmarkEnd w:id="416"/>
      <w:r>
        <w:t>BUG REPORT</w:t>
      </w:r>
    </w:p>
    <w:sdt>
      <w:sdtPr>
        <w:tag w:val="goog_rdk_144"/>
        <w:id w:val="-1169858840"/>
      </w:sdtPr>
      <w:sdtContent>
        <w:p w14:paraId="3F34E7A9" w14:textId="77777777" w:rsidR="002A24F2" w:rsidRDefault="00000000">
          <w:pPr>
            <w:rPr>
              <w:ins w:id="417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Na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základě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provedených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scénářů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jsem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objevil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 xml:space="preserve">(a) uvedené chyby </w:t>
          </w:r>
          <w:proofErr w:type="spellStart"/>
          <w:r>
            <w:rPr>
              <w:rFonts w:ascii="Roboto" w:eastAsia="Roboto" w:hAnsi="Roboto" w:cs="Roboto"/>
              <w:i/>
              <w:sz w:val="24"/>
              <w:szCs w:val="24"/>
            </w:rPr>
            <w:t>aplikace</w:t>
          </w:r>
          <w:proofErr w:type="spellEnd"/>
          <w:r>
            <w:rPr>
              <w:rFonts w:ascii="Roboto" w:eastAsia="Roboto" w:hAnsi="Roboto" w:cs="Roboto"/>
              <w:i/>
              <w:sz w:val="24"/>
              <w:szCs w:val="24"/>
            </w:rPr>
            <w:t>.</w:t>
          </w:r>
          <w:sdt>
            <w:sdtPr>
              <w:tag w:val="goog_rdk_143"/>
              <w:id w:val="-1207327612"/>
            </w:sdtPr>
            <w:sdtContent/>
          </w:sdt>
        </w:p>
      </w:sdtContent>
    </w:sdt>
    <w:sdt>
      <w:sdtPr>
        <w:tag w:val="goog_rdk_146"/>
        <w:id w:val="-1823264613"/>
      </w:sdtPr>
      <w:sdtContent>
        <w:p w14:paraId="6BA805E0" w14:textId="60F8A109" w:rsidR="002A24F2" w:rsidRPr="004A32D8" w:rsidRDefault="00000000" w:rsidP="009057AE">
          <w:pPr>
            <w:pStyle w:val="Odstavecseseznamem"/>
            <w:numPr>
              <w:ilvl w:val="3"/>
              <w:numId w:val="4"/>
            </w:numPr>
            <w:ind w:left="709"/>
            <w:rPr>
              <w:ins w:id="418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45"/>
              <w:id w:val="1017124034"/>
            </w:sdtPr>
            <w:sdtContent>
              <w:proofErr w:type="spellStart"/>
              <w:ins w:id="419" w:author="Pavel Švec" w:date="2024-08-02T12:59:00Z"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abstract</w:t>
                </w:r>
                <w:proofErr w:type="spellEnd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negative</w:t>
                </w:r>
                <w:proofErr w:type="spellEnd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check</w:t>
                </w:r>
                <w:proofErr w:type="spellEnd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GET </w:t>
                </w:r>
                <w:proofErr w:type="spellStart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order</w:t>
                </w:r>
                <w:proofErr w:type="spellEnd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in </w:t>
                </w:r>
                <w:proofErr w:type="spellStart"/>
                <w:r w:rsidRPr="004A32D8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48"/>
        <w:id w:val="1627588156"/>
      </w:sdtPr>
      <w:sdtContent>
        <w:p w14:paraId="27F64728" w14:textId="77777777" w:rsidR="002A24F2" w:rsidRDefault="00000000">
          <w:pPr>
            <w:ind w:left="720"/>
            <w:rPr>
              <w:ins w:id="420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47"/>
              <w:id w:val="-310335255"/>
            </w:sdtPr>
            <w:sdtContent>
              <w:proofErr w:type="spellStart"/>
              <w:ins w:id="421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50"/>
        <w:id w:val="56745683"/>
      </w:sdtPr>
      <w:sdtContent>
        <w:p w14:paraId="2E1488D9" w14:textId="77777777" w:rsidR="002A24F2" w:rsidRDefault="00000000">
          <w:pPr>
            <w:ind w:left="720"/>
            <w:rPr>
              <w:ins w:id="422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49"/>
              <w:id w:val="1994832217"/>
            </w:sdtPr>
            <w:sdtContent>
              <w:proofErr w:type="spellStart"/>
              <w:ins w:id="423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http://108.143.193.45:8080/api/v1/students/250 in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152"/>
        <w:id w:val="1652568926"/>
      </w:sdtPr>
      <w:sdtContent>
        <w:p w14:paraId="64D2B2F7" w14:textId="77777777" w:rsidR="002A24F2" w:rsidRDefault="00000000">
          <w:pPr>
            <w:ind w:left="720"/>
            <w:rPr>
              <w:ins w:id="424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1"/>
              <w:id w:val="-1050760716"/>
            </w:sdtPr>
            <w:sdtContent/>
          </w:sdt>
        </w:p>
      </w:sdtContent>
    </w:sdt>
    <w:sdt>
      <w:sdtPr>
        <w:tag w:val="goog_rdk_154"/>
        <w:id w:val="-1653974405"/>
      </w:sdtPr>
      <w:sdtContent>
        <w:p w14:paraId="0228882C" w14:textId="77777777" w:rsidR="002A24F2" w:rsidRDefault="00000000">
          <w:pPr>
            <w:ind w:left="720"/>
            <w:rPr>
              <w:ins w:id="425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3"/>
              <w:id w:val="-43298421"/>
            </w:sdtPr>
            <w:sdtContent>
              <w:proofErr w:type="spellStart"/>
              <w:ins w:id="426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56"/>
        <w:id w:val="-1872603863"/>
      </w:sdtPr>
      <w:sdtContent>
        <w:p w14:paraId="67FCBCAD" w14:textId="77777777" w:rsidR="002A24F2" w:rsidRDefault="00000000">
          <w:pPr>
            <w:ind w:left="720"/>
            <w:rPr>
              <w:ins w:id="427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5"/>
              <w:id w:val="-1998323517"/>
            </w:sdtPr>
            <w:sdtContent>
              <w:proofErr w:type="spellStart"/>
              <w:ins w:id="428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158"/>
        <w:id w:val="-1892571299"/>
      </w:sdtPr>
      <w:sdtContent>
        <w:p w14:paraId="65DF17A2" w14:textId="77777777" w:rsidR="002A24F2" w:rsidRDefault="00000000">
          <w:pPr>
            <w:ind w:left="720"/>
            <w:rPr>
              <w:ins w:id="429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7"/>
              <w:id w:val="1369878636"/>
            </w:sdtPr>
            <w:sdtContent>
              <w:proofErr w:type="spellStart"/>
              <w:ins w:id="430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60"/>
        <w:id w:val="-431590014"/>
      </w:sdtPr>
      <w:sdtContent>
        <w:p w14:paraId="3A9A8A14" w14:textId="77777777" w:rsidR="002A24F2" w:rsidRDefault="00000000">
          <w:pPr>
            <w:ind w:left="720"/>
            <w:rPr>
              <w:ins w:id="431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59"/>
              <w:id w:val="-289292830"/>
            </w:sdtPr>
            <w:sdtContent/>
          </w:sdt>
        </w:p>
      </w:sdtContent>
    </w:sdt>
    <w:sdt>
      <w:sdtPr>
        <w:tag w:val="goog_rdk_162"/>
        <w:id w:val="-798450046"/>
      </w:sdtPr>
      <w:sdtContent>
        <w:p w14:paraId="55AFEE24" w14:textId="77777777" w:rsidR="002A24F2" w:rsidRDefault="00000000">
          <w:pPr>
            <w:ind w:left="720"/>
            <w:rPr>
              <w:ins w:id="432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1"/>
              <w:id w:val="1341507682"/>
            </w:sdtPr>
            <w:sdtContent>
              <w:ins w:id="433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164"/>
        <w:id w:val="-2065471684"/>
      </w:sdtPr>
      <w:sdtContent>
        <w:p w14:paraId="594FC2DA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4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3"/>
              <w:id w:val="798261940"/>
            </w:sdtPr>
            <w:sdtContent>
              <w:ins w:id="435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"id": 250,</w:t>
                </w:r>
              </w:ins>
            </w:sdtContent>
          </w:sdt>
        </w:p>
      </w:sdtContent>
    </w:sdt>
    <w:sdt>
      <w:sdtPr>
        <w:tag w:val="goog_rdk_166"/>
        <w:id w:val="-892264494"/>
      </w:sdtPr>
      <w:sdtContent>
        <w:p w14:paraId="63F314FD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6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5"/>
              <w:id w:val="-1132938173"/>
            </w:sdtPr>
            <w:sdtContent>
              <w:ins w:id="437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doesn’t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exist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."</w:t>
                </w:r>
              </w:ins>
            </w:sdtContent>
          </w:sdt>
        </w:p>
      </w:sdtContent>
    </w:sdt>
    <w:sdt>
      <w:sdtPr>
        <w:tag w:val="goog_rdk_168"/>
        <w:id w:val="1442104489"/>
      </w:sdtPr>
      <w:sdtContent>
        <w:p w14:paraId="7F79080C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8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7"/>
              <w:id w:val="149020402"/>
            </w:sdtPr>
            <w:sdtContent/>
          </w:sdt>
        </w:p>
      </w:sdtContent>
    </w:sdt>
    <w:sdt>
      <w:sdtPr>
        <w:tag w:val="goog_rdk_170"/>
        <w:id w:val="1175766598"/>
      </w:sdtPr>
      <w:sdtContent>
        <w:p w14:paraId="6136A1E7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39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69"/>
              <w:id w:val="-548224363"/>
            </w:sdtPr>
            <w:sdtContent>
              <w:proofErr w:type="spellStart"/>
              <w:ins w:id="440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actual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172"/>
        <w:id w:val="1500230907"/>
      </w:sdtPr>
      <w:sdtContent>
        <w:p w14:paraId="07EE0A57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1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1"/>
              <w:id w:val="-586072766"/>
            </w:sdtPr>
            <w:sdtContent>
              <w:ins w:id="442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status: 500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Internal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Server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Error</w:t>
                </w:r>
              </w:ins>
              <w:proofErr w:type="spellEnd"/>
            </w:sdtContent>
          </w:sdt>
        </w:p>
      </w:sdtContent>
    </w:sdt>
    <w:sdt>
      <w:sdtPr>
        <w:tag w:val="goog_rdk_174"/>
        <w:id w:val="-1141032951"/>
      </w:sdtPr>
      <w:sdtContent>
        <w:p w14:paraId="520F62E7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3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3"/>
              <w:id w:val="1425300780"/>
            </w:sdtPr>
            <w:sdtContent>
              <w:ins w:id="444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timestamp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"2024-08-02T12:50:49.492+00:00",</w:t>
                </w:r>
              </w:ins>
            </w:sdtContent>
          </w:sdt>
        </w:p>
      </w:sdtContent>
    </w:sdt>
    <w:sdt>
      <w:sdtPr>
        <w:tag w:val="goog_rdk_176"/>
        <w:id w:val="-126315715"/>
      </w:sdtPr>
      <w:sdtContent>
        <w:p w14:paraId="335213B5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5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5"/>
              <w:id w:val="167455762"/>
            </w:sdtPr>
            <w:sdtContent>
              <w:ins w:id="446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"status": 500,</w:t>
                </w:r>
              </w:ins>
            </w:sdtContent>
          </w:sdt>
        </w:p>
      </w:sdtContent>
    </w:sdt>
    <w:sdt>
      <w:sdtPr>
        <w:tag w:val="goog_rdk_178"/>
        <w:id w:val="-570506795"/>
      </w:sdtPr>
      <w:sdtContent>
        <w:p w14:paraId="6ECACDC9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7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7"/>
              <w:id w:val="-560479317"/>
            </w:sdtPr>
            <w:sdtContent>
              <w:ins w:id="448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error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Internal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Server 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Error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",</w:t>
                </w:r>
              </w:ins>
            </w:sdtContent>
          </w:sdt>
        </w:p>
      </w:sdtContent>
    </w:sdt>
    <w:sdt>
      <w:sdtPr>
        <w:tag w:val="goog_rdk_180"/>
        <w:id w:val="1563367856"/>
      </w:sdtPr>
      <w:sdtContent>
        <w:p w14:paraId="75457959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49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79"/>
              <w:id w:val="1630052611"/>
            </w:sdtPr>
            <w:sdtContent>
              <w:ins w:id="450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message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"",</w:t>
                </w:r>
              </w:ins>
            </w:sdtContent>
          </w:sdt>
        </w:p>
      </w:sdtContent>
    </w:sdt>
    <w:sdt>
      <w:sdtPr>
        <w:tag w:val="goog_rdk_182"/>
        <w:id w:val="634604774"/>
      </w:sdtPr>
      <w:sdtContent>
        <w:p w14:paraId="054D49BD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51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81"/>
              <w:id w:val="-1125691454"/>
            </w:sdtPr>
            <w:sdtContent>
              <w:ins w:id="452" w:author="Pavel Švec" w:date="2024-08-02T12:59:00Z"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   "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path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": "/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api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/v1/</w:t>
                </w:r>
                <w:proofErr w:type="spellStart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students</w:t>
                </w:r>
                <w:proofErr w:type="spellEnd"/>
                <w:r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/250"</w:t>
                </w:r>
              </w:ins>
            </w:sdtContent>
          </w:sdt>
        </w:p>
      </w:sdtContent>
    </w:sdt>
    <w:sdt>
      <w:sdtPr>
        <w:tag w:val="goog_rdk_184"/>
        <w:id w:val="1051191035"/>
      </w:sdtPr>
      <w:sdtContent>
        <w:p w14:paraId="01129BA0" w14:textId="77777777" w:rsidR="002A24F2" w:rsidRDefault="00000000">
          <w:pPr>
            <w:shd w:val="clear" w:color="auto" w:fill="FFFFFE"/>
            <w:spacing w:line="360" w:lineRule="auto"/>
            <w:ind w:left="720"/>
            <w:rPr>
              <w:ins w:id="453" w:author="Pavel Švec" w:date="2024-08-02T12:59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183"/>
              <w:id w:val="1728027089"/>
            </w:sdtPr>
            <w:sdtContent/>
          </w:sdt>
        </w:p>
      </w:sdtContent>
    </w:sdt>
    <w:p w14:paraId="599443A5" w14:textId="6BC8C50F" w:rsidR="004A32D8" w:rsidRPr="004A32D8" w:rsidRDefault="00000000" w:rsidP="009057AE">
      <w:pPr>
        <w:pStyle w:val="Odstavecseseznamem"/>
        <w:numPr>
          <w:ilvl w:val="3"/>
          <w:numId w:val="4"/>
        </w:numPr>
        <w:ind w:left="567"/>
        <w:rPr>
          <w:sz w:val="24"/>
          <w:szCs w:val="24"/>
        </w:rPr>
      </w:pPr>
      <w:sdt>
        <w:sdtPr>
          <w:tag w:val="goog_rdk_186"/>
          <w:id w:val="-869761482"/>
        </w:sdtPr>
        <w:sdtContent>
          <w:sdt>
            <w:sdtPr>
              <w:tag w:val="goog_rdk_185"/>
              <w:id w:val="-1550220892"/>
              <w:showingPlcHdr/>
            </w:sdtPr>
            <w:sdtContent>
              <w:r w:rsidR="004A32D8">
                <w:t xml:space="preserve">     </w:t>
              </w:r>
            </w:sdtContent>
          </w:sdt>
        </w:sdtContent>
      </w:sdt>
      <w:r w:rsidR="004A32D8" w:rsidRPr="004A32D8">
        <w:rPr>
          <w:sz w:val="24"/>
          <w:szCs w:val="24"/>
        </w:rPr>
        <w:t xml:space="preserve"> </w:t>
      </w:r>
      <w:sdt>
        <w:sdtPr>
          <w:tag w:val="goog_rdk_75"/>
          <w:id w:val="213087111"/>
        </w:sdtPr>
        <w:sdtContent>
          <w:proofErr w:type="spellStart"/>
          <w:r w:rsidR="004A32D8" w:rsidRPr="004A32D8">
            <w:rPr>
              <w:sz w:val="24"/>
              <w:szCs w:val="24"/>
            </w:rPr>
            <w:t>Abstract</w:t>
          </w:r>
          <w:proofErr w:type="spellEnd"/>
          <w:r w:rsidR="004A32D8" w:rsidRPr="004A32D8">
            <w:rPr>
              <w:sz w:val="24"/>
              <w:szCs w:val="24"/>
            </w:rPr>
            <w:t xml:space="preserve">: </w:t>
          </w:r>
          <w:proofErr w:type="spellStart"/>
          <w:r w:rsidR="004A32D8" w:rsidRPr="004A32D8">
            <w:rPr>
              <w:sz w:val="24"/>
              <w:szCs w:val="24"/>
            </w:rPr>
            <w:t>positive</w:t>
          </w:r>
          <w:proofErr w:type="spellEnd"/>
          <w:r w:rsidR="004A32D8" w:rsidRPr="004A32D8">
            <w:rPr>
              <w:sz w:val="24"/>
              <w:szCs w:val="24"/>
            </w:rPr>
            <w:t xml:space="preserve"> </w:t>
          </w:r>
          <w:proofErr w:type="spellStart"/>
          <w:r w:rsidR="004A32D8" w:rsidRPr="004A32D8">
            <w:rPr>
              <w:sz w:val="24"/>
              <w:szCs w:val="24"/>
            </w:rPr>
            <w:t>check</w:t>
          </w:r>
          <w:proofErr w:type="spellEnd"/>
          <w:r w:rsidR="004A32D8" w:rsidRPr="004A32D8">
            <w:rPr>
              <w:sz w:val="24"/>
              <w:szCs w:val="24"/>
            </w:rPr>
            <w:t xml:space="preserve"> POST </w:t>
          </w:r>
          <w:proofErr w:type="spellStart"/>
          <w:r w:rsidR="004A32D8" w:rsidRPr="004A32D8">
            <w:rPr>
              <w:sz w:val="24"/>
              <w:szCs w:val="24"/>
            </w:rPr>
            <w:t>order</w:t>
          </w:r>
          <w:proofErr w:type="spellEnd"/>
          <w:r w:rsidR="004A32D8" w:rsidRPr="004A32D8">
            <w:rPr>
              <w:sz w:val="24"/>
              <w:szCs w:val="24"/>
            </w:rPr>
            <w:t xml:space="preserve"> in </w:t>
          </w:r>
          <w:proofErr w:type="spellStart"/>
          <w:r w:rsidR="004A32D8" w:rsidRPr="004A32D8">
            <w:rPr>
              <w:sz w:val="24"/>
              <w:szCs w:val="24"/>
            </w:rPr>
            <w:t>Postman</w:t>
          </w:r>
          <w:proofErr w:type="spellEnd"/>
          <w:r w:rsidR="004A32D8" w:rsidRPr="004A32D8">
            <w:rPr>
              <w:sz w:val="24"/>
              <w:szCs w:val="24"/>
            </w:rPr>
            <w:t xml:space="preserve"> </w:t>
          </w:r>
        </w:sdtContent>
      </w:sdt>
      <w:r w:rsidR="004A32D8" w:rsidRPr="004A32D8">
        <w:rPr>
          <w:sz w:val="24"/>
          <w:szCs w:val="24"/>
        </w:rPr>
        <w:t xml:space="preserve"> </w:t>
      </w:r>
    </w:p>
    <w:sdt>
      <w:sdtPr>
        <w:rPr>
          <w:sz w:val="24"/>
          <w:szCs w:val="24"/>
        </w:rPr>
        <w:tag w:val="goog_rdk_53"/>
        <w:id w:val="1684241292"/>
      </w:sdtPr>
      <w:sdtContent>
        <w:p w14:paraId="27F3F845" w14:textId="77777777" w:rsidR="004A32D8" w:rsidRPr="0029412C" w:rsidRDefault="00000000" w:rsidP="004A32D8">
          <w:pPr>
            <w:ind w:left="720"/>
            <w:rPr>
              <w:ins w:id="454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180941856"/>
            </w:sdtPr>
            <w:sdtContent>
              <w:proofErr w:type="spellStart"/>
              <w:ins w:id="455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5588350C" w14:textId="77777777" w:rsidR="004A32D8" w:rsidRPr="0029412C" w:rsidRDefault="00000000" w:rsidP="004A32D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-595334128"/>
        </w:sdtPr>
        <w:sdtContent>
          <w:sdt>
            <w:sdtPr>
              <w:rPr>
                <w:sz w:val="24"/>
                <w:szCs w:val="24"/>
              </w:rPr>
              <w:tag w:val="goog_rdk_54"/>
              <w:id w:val="-1792119297"/>
            </w:sdtPr>
            <w:sdtContent>
              <w:proofErr w:type="spellStart"/>
              <w:ins w:id="456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="004A32D8" w:rsidRPr="0029412C">
        <w:rPr>
          <w:sz w:val="24"/>
          <w:szCs w:val="24"/>
        </w:rPr>
        <w:t xml:space="preserve"> </w:t>
      </w:r>
    </w:p>
    <w:p w14:paraId="65680039" w14:textId="77777777" w:rsidR="004A32D8" w:rsidRPr="0029412C" w:rsidRDefault="004A32D8" w:rsidP="004A32D8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Body, </w:t>
      </w: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raw and </w:t>
      </w:r>
      <w:proofErr w:type="spellStart"/>
      <w:r w:rsidRPr="0029412C">
        <w:rPr>
          <w:sz w:val="24"/>
          <w:szCs w:val="24"/>
        </w:rPr>
        <w:t>choose</w:t>
      </w:r>
      <w:proofErr w:type="spellEnd"/>
      <w:r w:rsidRPr="0029412C">
        <w:rPr>
          <w:sz w:val="24"/>
          <w:szCs w:val="24"/>
        </w:rPr>
        <w:t xml:space="preserve"> JSON </w:t>
      </w:r>
      <w:proofErr w:type="spellStart"/>
      <w:r w:rsidRPr="0029412C">
        <w:rPr>
          <w:sz w:val="24"/>
          <w:szCs w:val="24"/>
        </w:rPr>
        <w:t>language</w:t>
      </w:r>
      <w:proofErr w:type="spellEnd"/>
      <w:r w:rsidRPr="0029412C">
        <w:rPr>
          <w:sz w:val="24"/>
          <w:szCs w:val="24"/>
        </w:rPr>
        <w:t xml:space="preserve"> on </w:t>
      </w:r>
      <w:proofErr w:type="spellStart"/>
      <w:r w:rsidRPr="0029412C">
        <w:rPr>
          <w:sz w:val="24"/>
          <w:szCs w:val="24"/>
        </w:rPr>
        <w:t>same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line</w:t>
      </w:r>
      <w:proofErr w:type="spellEnd"/>
      <w:r w:rsidRPr="0029412C">
        <w:rPr>
          <w:sz w:val="24"/>
          <w:szCs w:val="24"/>
        </w:rPr>
        <w:t>.</w:t>
      </w:r>
    </w:p>
    <w:p w14:paraId="61DD7601" w14:textId="77777777" w:rsidR="004A32D8" w:rsidRPr="0029412C" w:rsidRDefault="004A32D8" w:rsidP="004A32D8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enter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this</w:t>
      </w:r>
      <w:proofErr w:type="spellEnd"/>
      <w:r w:rsidRPr="0029412C">
        <w:rPr>
          <w:sz w:val="24"/>
          <w:szCs w:val="24"/>
        </w:rPr>
        <w:t>:</w:t>
      </w:r>
    </w:p>
    <w:p w14:paraId="0804E267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3E6E3B52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1501,</w:t>
      </w:r>
    </w:p>
    <w:p w14:paraId="25E69195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"Ježíšek",</w:t>
      </w:r>
    </w:p>
    <w:p w14:paraId="196BBDF9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"Svatý",</w:t>
      </w:r>
    </w:p>
    <w:p w14:paraId="5563BFD0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"nebe@volat.com",</w:t>
      </w:r>
    </w:p>
    <w:p w14:paraId="6EC27DE7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2057</w:t>
      </w:r>
    </w:p>
    <w:p w14:paraId="366503F9" w14:textId="77777777" w:rsidR="004A32D8" w:rsidRPr="0029412C" w:rsidRDefault="004A32D8" w:rsidP="004A32D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5C564770" w14:textId="77777777" w:rsidR="004A32D8" w:rsidRPr="0029412C" w:rsidRDefault="004A32D8" w:rsidP="004A32D8">
      <w:pPr>
        <w:ind w:left="720"/>
        <w:rPr>
          <w:sz w:val="24"/>
          <w:szCs w:val="24"/>
        </w:rPr>
      </w:pPr>
      <w:r w:rsidRPr="0029412C">
        <w:rPr>
          <w:sz w:val="24"/>
          <w:szCs w:val="24"/>
        </w:rPr>
        <w:t xml:space="preserve">to </w:t>
      </w:r>
      <w:proofErr w:type="spellStart"/>
      <w:r w:rsidRPr="0029412C">
        <w:rPr>
          <w:sz w:val="24"/>
          <w:szCs w:val="24"/>
        </w:rPr>
        <w:t>the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editing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place</w:t>
      </w:r>
      <w:proofErr w:type="spellEnd"/>
      <w:r w:rsidRPr="0029412C">
        <w:rPr>
          <w:sz w:val="24"/>
          <w:szCs w:val="24"/>
        </w:rPr>
        <w:t xml:space="preserve"> and </w:t>
      </w:r>
      <w:proofErr w:type="spellStart"/>
      <w:r w:rsidRPr="0029412C">
        <w:rPr>
          <w:sz w:val="24"/>
          <w:szCs w:val="24"/>
        </w:rPr>
        <w:t>push</w:t>
      </w:r>
      <w:proofErr w:type="spellEnd"/>
      <w:r w:rsidRPr="0029412C">
        <w:rPr>
          <w:sz w:val="24"/>
          <w:szCs w:val="24"/>
        </w:rPr>
        <w:t xml:space="preserve"> SEND </w:t>
      </w:r>
      <w:proofErr w:type="spellStart"/>
      <w:r w:rsidRPr="0029412C">
        <w:rPr>
          <w:sz w:val="24"/>
          <w:szCs w:val="24"/>
        </w:rPr>
        <w:t>button</w:t>
      </w:r>
      <w:proofErr w:type="spellEnd"/>
      <w:r w:rsidRPr="0029412C">
        <w:rPr>
          <w:sz w:val="24"/>
          <w:szCs w:val="24"/>
        </w:rPr>
        <w:t>.</w:t>
      </w:r>
    </w:p>
    <w:p w14:paraId="74FF87AC" w14:textId="77777777" w:rsidR="004A32D8" w:rsidRPr="0029412C" w:rsidRDefault="004A32D8" w:rsidP="004A32D8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391010160"/>
      </w:sdtPr>
      <w:sdtContent>
        <w:p w14:paraId="0A04D895" w14:textId="77777777" w:rsidR="004A32D8" w:rsidRPr="0029412C" w:rsidRDefault="00000000" w:rsidP="004A32D8">
          <w:pPr>
            <w:ind w:left="720"/>
            <w:rPr>
              <w:ins w:id="457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-1274012615"/>
            </w:sdtPr>
            <w:sdtContent>
              <w:proofErr w:type="spellStart"/>
              <w:ins w:id="458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101234125"/>
      </w:sdtPr>
      <w:sdtContent>
        <w:p w14:paraId="76F592C9" w14:textId="77777777" w:rsidR="004A32D8" w:rsidRPr="0029412C" w:rsidRDefault="00000000" w:rsidP="004A32D8">
          <w:pPr>
            <w:ind w:left="720"/>
            <w:rPr>
              <w:ins w:id="459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487942500"/>
            </w:sdtPr>
            <w:sdtContent>
              <w:proofErr w:type="spellStart"/>
              <w:ins w:id="460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460D0DDF" w14:textId="77777777" w:rsidR="004A32D8" w:rsidRPr="0029412C" w:rsidRDefault="00000000" w:rsidP="004A32D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986970931"/>
        </w:sdtPr>
        <w:sdtContent>
          <w:sdt>
            <w:sdtPr>
              <w:rPr>
                <w:sz w:val="24"/>
                <w:szCs w:val="24"/>
              </w:rPr>
              <w:tag w:val="goog_rdk_62"/>
              <w:id w:val="1053126827"/>
            </w:sdtPr>
            <w:sdtContent>
              <w:proofErr w:type="spellStart"/>
              <w:ins w:id="461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</w:ins>
              <w:r w:rsidR="004A32D8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and </w:t>
              </w:r>
              <w:proofErr w:type="spellStart"/>
              <w:r w:rsidR="004A32D8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>fulfilling</w:t>
              </w:r>
              <w:proofErr w:type="spellEnd"/>
              <w:r w:rsidR="004A32D8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BODY </w:t>
              </w:r>
              <w:proofErr w:type="spellStart"/>
              <w:ins w:id="462" w:author="Pavel Švec" w:date="2024-08-02T12:34:00Z"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 w:rsidR="004A32D8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="004A32D8" w:rsidRPr="0029412C">
        <w:rPr>
          <w:sz w:val="24"/>
          <w:szCs w:val="24"/>
        </w:rPr>
        <w:t xml:space="preserve"> </w:t>
      </w:r>
    </w:p>
    <w:p w14:paraId="7DDA10BB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</w:p>
    <w:p w14:paraId="31C0C547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Status: 200 OK</w:t>
      </w:r>
    </w:p>
    <w:p w14:paraId="4B5D0BA2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{</w:t>
      </w:r>
    </w:p>
    <w:p w14:paraId="4B9433B2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"id": 15</w:t>
      </w:r>
      <w:r>
        <w:rPr>
          <w:sz w:val="24"/>
          <w:szCs w:val="24"/>
          <w:lang w:val="cs-CZ"/>
        </w:rPr>
        <w:t>07</w:t>
      </w:r>
      <w:r w:rsidRPr="0029412C">
        <w:rPr>
          <w:sz w:val="24"/>
          <w:szCs w:val="24"/>
          <w:lang w:val="cs-CZ"/>
        </w:rPr>
        <w:t>,</w:t>
      </w:r>
    </w:p>
    <w:p w14:paraId="0F901872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</w:t>
      </w:r>
      <w:proofErr w:type="spellStart"/>
      <w:r w:rsidRPr="0029412C">
        <w:rPr>
          <w:sz w:val="24"/>
          <w:szCs w:val="24"/>
          <w:lang w:val="cs-CZ"/>
        </w:rPr>
        <w:t>firstName</w:t>
      </w:r>
      <w:proofErr w:type="spellEnd"/>
      <w:r w:rsidRPr="0029412C">
        <w:rPr>
          <w:sz w:val="24"/>
          <w:szCs w:val="24"/>
          <w:lang w:val="cs-CZ"/>
        </w:rPr>
        <w:t>": "Ježíšek",</w:t>
      </w:r>
    </w:p>
    <w:p w14:paraId="26068CA8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</w:t>
      </w:r>
      <w:proofErr w:type="spellStart"/>
      <w:r w:rsidRPr="0029412C">
        <w:rPr>
          <w:sz w:val="24"/>
          <w:szCs w:val="24"/>
          <w:lang w:val="cs-CZ"/>
        </w:rPr>
        <w:t>lastName</w:t>
      </w:r>
      <w:proofErr w:type="spellEnd"/>
      <w:r w:rsidRPr="0029412C">
        <w:rPr>
          <w:sz w:val="24"/>
          <w:szCs w:val="24"/>
          <w:lang w:val="cs-CZ"/>
        </w:rPr>
        <w:t>": "SVATÝ",</w:t>
      </w:r>
    </w:p>
    <w:p w14:paraId="644EC832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"email": "nebe@volat.com",</w:t>
      </w:r>
    </w:p>
    <w:p w14:paraId="3D6304B9" w14:textId="77777777" w:rsidR="004A32D8" w:rsidRPr="0029412C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    "</w:t>
      </w:r>
      <w:proofErr w:type="spellStart"/>
      <w:r w:rsidRPr="0029412C">
        <w:rPr>
          <w:sz w:val="24"/>
          <w:szCs w:val="24"/>
          <w:lang w:val="cs-CZ"/>
        </w:rPr>
        <w:t>age</w:t>
      </w:r>
      <w:proofErr w:type="spellEnd"/>
      <w:r w:rsidRPr="0029412C">
        <w:rPr>
          <w:sz w:val="24"/>
          <w:szCs w:val="24"/>
          <w:lang w:val="cs-CZ"/>
        </w:rPr>
        <w:t>": 2057</w:t>
      </w:r>
    </w:p>
    <w:p w14:paraId="1AB90FE4" w14:textId="77777777" w:rsidR="004A32D8" w:rsidRDefault="004A32D8" w:rsidP="004A32D8">
      <w:pPr>
        <w:ind w:left="720"/>
        <w:rPr>
          <w:sz w:val="24"/>
          <w:szCs w:val="24"/>
          <w:lang w:val="cs-CZ"/>
        </w:rPr>
      </w:pPr>
      <w:r w:rsidRPr="0029412C">
        <w:rPr>
          <w:sz w:val="24"/>
          <w:szCs w:val="24"/>
          <w:lang w:val="cs-CZ"/>
        </w:rPr>
        <w:t>}</w:t>
      </w:r>
    </w:p>
    <w:p w14:paraId="41E8F2EF" w14:textId="48A359C5" w:rsidR="002A24F2" w:rsidRDefault="004A32D8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ID has to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DTB and </w:t>
      </w:r>
      <w:proofErr w:type="spellStart"/>
      <w:r>
        <w:rPr>
          <w:sz w:val="24"/>
          <w:szCs w:val="24"/>
          <w:lang w:val="cs-CZ"/>
        </w:rPr>
        <w:t>it’s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shouldn’t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in </w:t>
      </w:r>
      <w:proofErr w:type="spellStart"/>
      <w:r>
        <w:rPr>
          <w:sz w:val="24"/>
          <w:szCs w:val="24"/>
          <w:lang w:val="cs-CZ"/>
        </w:rPr>
        <w:t>this</w:t>
      </w:r>
      <w:proofErr w:type="spellEnd"/>
      <w:r>
        <w:rPr>
          <w:sz w:val="24"/>
          <w:szCs w:val="24"/>
          <w:lang w:val="cs-CZ"/>
        </w:rPr>
        <w:t xml:space="preserve"> case. </w:t>
      </w:r>
      <w:proofErr w:type="spellStart"/>
      <w:r>
        <w:rPr>
          <w:sz w:val="24"/>
          <w:szCs w:val="24"/>
          <w:lang w:val="cs-CZ"/>
        </w:rPr>
        <w:t>Control</w:t>
      </w:r>
      <w:proofErr w:type="spellEnd"/>
      <w:r>
        <w:rPr>
          <w:sz w:val="24"/>
          <w:szCs w:val="24"/>
          <w:lang w:val="cs-CZ"/>
        </w:rPr>
        <w:t xml:space="preserve"> has to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done </w:t>
      </w:r>
      <w:proofErr w:type="spellStart"/>
      <w:r>
        <w:rPr>
          <w:sz w:val="24"/>
          <w:szCs w:val="24"/>
          <w:lang w:val="cs-CZ"/>
        </w:rPr>
        <w:t>thru</w:t>
      </w:r>
      <w:proofErr w:type="spellEnd"/>
      <w:r>
        <w:rPr>
          <w:sz w:val="24"/>
          <w:szCs w:val="24"/>
          <w:lang w:val="cs-CZ"/>
        </w:rPr>
        <w:t xml:space="preserve"> DTB.</w:t>
      </w:r>
    </w:p>
    <w:p w14:paraId="03B0DB60" w14:textId="77777777" w:rsidR="004A32D8" w:rsidRDefault="004A32D8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52D7C0DD" w14:textId="4CA5BBC1" w:rsidR="004A32D8" w:rsidRDefault="004A32D8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Actual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result</w:t>
      </w:r>
      <w:proofErr w:type="spellEnd"/>
      <w:r>
        <w:rPr>
          <w:sz w:val="24"/>
          <w:szCs w:val="24"/>
          <w:lang w:val="cs-CZ"/>
        </w:rPr>
        <w:t>:</w:t>
      </w:r>
    </w:p>
    <w:p w14:paraId="5B63ED38" w14:textId="2D01920E" w:rsidR="00DC62BC" w:rsidRDefault="00DC62BC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Everything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was</w:t>
      </w:r>
      <w:proofErr w:type="spellEnd"/>
      <w:r>
        <w:rPr>
          <w:sz w:val="24"/>
          <w:szCs w:val="24"/>
          <w:lang w:val="cs-CZ"/>
        </w:rPr>
        <w:t xml:space="preserve"> OK, but on start </w:t>
      </w:r>
      <w:proofErr w:type="spellStart"/>
      <w:r>
        <w:rPr>
          <w:sz w:val="24"/>
          <w:szCs w:val="24"/>
          <w:lang w:val="cs-CZ"/>
        </w:rPr>
        <w:t>of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entering</w:t>
      </w:r>
      <w:proofErr w:type="spellEnd"/>
      <w:r>
        <w:rPr>
          <w:sz w:val="24"/>
          <w:szCs w:val="24"/>
          <w:lang w:val="cs-CZ"/>
        </w:rPr>
        <w:t xml:space="preserve"> data </w:t>
      </w:r>
      <w:proofErr w:type="spellStart"/>
      <w:r>
        <w:rPr>
          <w:sz w:val="24"/>
          <w:szCs w:val="24"/>
          <w:lang w:val="cs-CZ"/>
        </w:rPr>
        <w:t>shouldn’t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necessary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fulfill</w:t>
      </w:r>
      <w:proofErr w:type="spellEnd"/>
      <w:r>
        <w:rPr>
          <w:sz w:val="24"/>
          <w:szCs w:val="24"/>
          <w:lang w:val="cs-CZ"/>
        </w:rPr>
        <w:t xml:space="preserve"> ID </w:t>
      </w:r>
      <w:proofErr w:type="spellStart"/>
      <w:r>
        <w:rPr>
          <w:sz w:val="24"/>
          <w:szCs w:val="24"/>
          <w:lang w:val="cs-CZ"/>
        </w:rPr>
        <w:t>because</w:t>
      </w:r>
      <w:proofErr w:type="spellEnd"/>
      <w:r>
        <w:rPr>
          <w:sz w:val="24"/>
          <w:szCs w:val="24"/>
          <w:lang w:val="cs-CZ"/>
        </w:rPr>
        <w:t xml:space="preserve"> ID </w:t>
      </w:r>
      <w:proofErr w:type="spellStart"/>
      <w:r>
        <w:rPr>
          <w:sz w:val="24"/>
          <w:szCs w:val="24"/>
          <w:lang w:val="cs-CZ"/>
        </w:rPr>
        <w:t>is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giving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automaticly</w:t>
      </w:r>
      <w:proofErr w:type="spellEnd"/>
      <w:r>
        <w:rPr>
          <w:sz w:val="24"/>
          <w:szCs w:val="24"/>
          <w:lang w:val="cs-CZ"/>
        </w:rPr>
        <w:t xml:space="preserve">. </w:t>
      </w:r>
    </w:p>
    <w:p w14:paraId="62D9C433" w14:textId="77777777" w:rsidR="00D233A7" w:rsidRDefault="00D233A7" w:rsidP="004A32D8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2537728F" w14:textId="50275204" w:rsidR="00D233A7" w:rsidRPr="00DF3F9B" w:rsidRDefault="00000000" w:rsidP="00D233A7">
      <w:pPr>
        <w:ind w:left="284"/>
        <w:rPr>
          <w:sz w:val="24"/>
          <w:szCs w:val="24"/>
        </w:rPr>
      </w:pPr>
      <w:sdt>
        <w:sdtPr>
          <w:tag w:val="goog_rdk_75"/>
          <w:id w:val="-1085762463"/>
        </w:sdtPr>
        <w:sdtContent>
          <w:r w:rsidR="00D233A7">
            <w:t>3.</w:t>
          </w:r>
          <w:r w:rsidR="00D233A7">
            <w:tab/>
          </w:r>
          <w:proofErr w:type="spellStart"/>
          <w:r w:rsidR="00D233A7" w:rsidRPr="00DF3F9B">
            <w:rPr>
              <w:sz w:val="24"/>
              <w:szCs w:val="24"/>
            </w:rPr>
            <w:t>Abstract</w:t>
          </w:r>
          <w:proofErr w:type="spellEnd"/>
          <w:r w:rsidR="00D233A7" w:rsidRPr="00DF3F9B">
            <w:rPr>
              <w:sz w:val="24"/>
              <w:szCs w:val="24"/>
            </w:rPr>
            <w:t xml:space="preserve">: </w:t>
          </w:r>
          <w:proofErr w:type="spellStart"/>
          <w:r w:rsidR="00D233A7" w:rsidRPr="00DF3F9B">
            <w:rPr>
              <w:sz w:val="24"/>
              <w:szCs w:val="24"/>
            </w:rPr>
            <w:t>duplicate</w:t>
          </w:r>
          <w:proofErr w:type="spellEnd"/>
          <w:r w:rsidR="00D233A7" w:rsidRPr="00DF3F9B">
            <w:rPr>
              <w:sz w:val="24"/>
              <w:szCs w:val="24"/>
            </w:rPr>
            <w:t xml:space="preserve"> </w:t>
          </w:r>
          <w:proofErr w:type="spellStart"/>
          <w:r w:rsidR="00D233A7" w:rsidRPr="00DF3F9B">
            <w:rPr>
              <w:sz w:val="24"/>
              <w:szCs w:val="24"/>
            </w:rPr>
            <w:t>check</w:t>
          </w:r>
          <w:proofErr w:type="spellEnd"/>
          <w:r w:rsidR="00D233A7" w:rsidRPr="00DF3F9B">
            <w:rPr>
              <w:sz w:val="24"/>
              <w:szCs w:val="24"/>
            </w:rPr>
            <w:t xml:space="preserve"> POST </w:t>
          </w:r>
          <w:proofErr w:type="spellStart"/>
          <w:r w:rsidR="00D233A7" w:rsidRPr="00DF3F9B">
            <w:rPr>
              <w:sz w:val="24"/>
              <w:szCs w:val="24"/>
            </w:rPr>
            <w:t>order</w:t>
          </w:r>
          <w:proofErr w:type="spellEnd"/>
          <w:r w:rsidR="00D233A7" w:rsidRPr="00DF3F9B">
            <w:rPr>
              <w:sz w:val="24"/>
              <w:szCs w:val="24"/>
            </w:rPr>
            <w:t xml:space="preserve"> in </w:t>
          </w:r>
          <w:proofErr w:type="spellStart"/>
          <w:r w:rsidR="00D233A7" w:rsidRPr="00DF3F9B">
            <w:rPr>
              <w:sz w:val="24"/>
              <w:szCs w:val="24"/>
            </w:rPr>
            <w:t>Postman</w:t>
          </w:r>
          <w:proofErr w:type="spellEnd"/>
          <w:r w:rsidR="00D233A7" w:rsidRPr="00DF3F9B">
            <w:rPr>
              <w:sz w:val="24"/>
              <w:szCs w:val="24"/>
            </w:rPr>
            <w:t xml:space="preserve"> </w:t>
          </w:r>
        </w:sdtContent>
      </w:sdt>
      <w:r w:rsidR="00D233A7" w:rsidRPr="00DF3F9B">
        <w:rPr>
          <w:sz w:val="24"/>
          <w:szCs w:val="24"/>
        </w:rPr>
        <w:t xml:space="preserve"> </w:t>
      </w:r>
    </w:p>
    <w:sdt>
      <w:sdtPr>
        <w:rPr>
          <w:sz w:val="24"/>
          <w:szCs w:val="24"/>
        </w:rPr>
        <w:tag w:val="goog_rdk_53"/>
        <w:id w:val="-1124378499"/>
      </w:sdtPr>
      <w:sdtContent>
        <w:p w14:paraId="5B329803" w14:textId="77777777" w:rsidR="00D233A7" w:rsidRPr="0029412C" w:rsidRDefault="00000000" w:rsidP="00D233A7">
          <w:pPr>
            <w:ind w:left="720"/>
            <w:rPr>
              <w:ins w:id="463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142343989"/>
            </w:sdtPr>
            <w:sdtContent>
              <w:proofErr w:type="spellStart"/>
              <w:ins w:id="464" w:author="Pavel Švec" w:date="2024-08-02T12:34:00Z"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3EFE908B" w14:textId="77777777" w:rsidR="00D233A7" w:rsidRPr="0029412C" w:rsidRDefault="00000000" w:rsidP="00D233A7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-1383396417"/>
        </w:sdtPr>
        <w:sdtContent>
          <w:sdt>
            <w:sdtPr>
              <w:rPr>
                <w:sz w:val="24"/>
                <w:szCs w:val="24"/>
              </w:rPr>
              <w:tag w:val="goog_rdk_54"/>
              <w:id w:val="-221989179"/>
            </w:sdtPr>
            <w:sdtContent>
              <w:proofErr w:type="spellStart"/>
              <w:ins w:id="465" w:author="Pavel Švec" w:date="2024-08-02T12:34:00Z"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="00D233A7" w:rsidRPr="0029412C">
        <w:rPr>
          <w:sz w:val="24"/>
          <w:szCs w:val="24"/>
        </w:rPr>
        <w:t xml:space="preserve"> </w:t>
      </w:r>
    </w:p>
    <w:p w14:paraId="46FBFC16" w14:textId="77777777" w:rsidR="00D233A7" w:rsidRPr="0029412C" w:rsidRDefault="00D233A7" w:rsidP="00D233A7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Body, </w:t>
      </w: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raw and </w:t>
      </w:r>
      <w:proofErr w:type="spellStart"/>
      <w:r w:rsidRPr="0029412C">
        <w:rPr>
          <w:sz w:val="24"/>
          <w:szCs w:val="24"/>
        </w:rPr>
        <w:t>choose</w:t>
      </w:r>
      <w:proofErr w:type="spellEnd"/>
      <w:r w:rsidRPr="0029412C">
        <w:rPr>
          <w:sz w:val="24"/>
          <w:szCs w:val="24"/>
        </w:rPr>
        <w:t xml:space="preserve"> JSON </w:t>
      </w:r>
      <w:proofErr w:type="spellStart"/>
      <w:r w:rsidRPr="0029412C">
        <w:rPr>
          <w:sz w:val="24"/>
          <w:szCs w:val="24"/>
        </w:rPr>
        <w:t>language</w:t>
      </w:r>
      <w:proofErr w:type="spellEnd"/>
      <w:r w:rsidRPr="0029412C">
        <w:rPr>
          <w:sz w:val="24"/>
          <w:szCs w:val="24"/>
        </w:rPr>
        <w:t xml:space="preserve"> on </w:t>
      </w:r>
      <w:proofErr w:type="spellStart"/>
      <w:r w:rsidRPr="0029412C">
        <w:rPr>
          <w:sz w:val="24"/>
          <w:szCs w:val="24"/>
        </w:rPr>
        <w:t>same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line</w:t>
      </w:r>
      <w:proofErr w:type="spellEnd"/>
      <w:r w:rsidRPr="0029412C">
        <w:rPr>
          <w:sz w:val="24"/>
          <w:szCs w:val="24"/>
        </w:rPr>
        <w:t>.</w:t>
      </w:r>
    </w:p>
    <w:p w14:paraId="4C02BECB" w14:textId="77777777" w:rsidR="00D233A7" w:rsidRPr="0029412C" w:rsidRDefault="00D233A7" w:rsidP="00D233A7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enter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this</w:t>
      </w:r>
      <w:proofErr w:type="spellEnd"/>
      <w:r w:rsidRPr="0029412C">
        <w:rPr>
          <w:sz w:val="24"/>
          <w:szCs w:val="24"/>
        </w:rPr>
        <w:t>:</w:t>
      </w:r>
    </w:p>
    <w:p w14:paraId="205E53AE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5DBCFD32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1501,</w:t>
      </w:r>
    </w:p>
    <w:p w14:paraId="364A4FD7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"Ježíšek",</w:t>
      </w:r>
    </w:p>
    <w:p w14:paraId="5BE5BB6D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"Svatý",</w:t>
      </w:r>
    </w:p>
    <w:p w14:paraId="17543A03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"nebe@volat.com",</w:t>
      </w:r>
    </w:p>
    <w:p w14:paraId="154250C5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2057</w:t>
      </w:r>
    </w:p>
    <w:p w14:paraId="2C215A94" w14:textId="77777777" w:rsidR="00D233A7" w:rsidRPr="0029412C" w:rsidRDefault="00D233A7" w:rsidP="00D233A7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169C9E69" w14:textId="77777777" w:rsidR="00D233A7" w:rsidRPr="0029412C" w:rsidRDefault="00D233A7" w:rsidP="00D233A7">
      <w:pPr>
        <w:ind w:left="720"/>
        <w:rPr>
          <w:sz w:val="24"/>
          <w:szCs w:val="24"/>
        </w:rPr>
      </w:pPr>
      <w:r w:rsidRPr="0029412C">
        <w:rPr>
          <w:sz w:val="24"/>
          <w:szCs w:val="24"/>
        </w:rPr>
        <w:t xml:space="preserve">to </w:t>
      </w:r>
      <w:proofErr w:type="spellStart"/>
      <w:r w:rsidRPr="0029412C">
        <w:rPr>
          <w:sz w:val="24"/>
          <w:szCs w:val="24"/>
        </w:rPr>
        <w:t>the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editing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place</w:t>
      </w:r>
      <w:proofErr w:type="spellEnd"/>
      <w:r w:rsidRPr="0029412C">
        <w:rPr>
          <w:sz w:val="24"/>
          <w:szCs w:val="24"/>
        </w:rPr>
        <w:t xml:space="preserve"> and </w:t>
      </w:r>
      <w:proofErr w:type="spellStart"/>
      <w:r w:rsidRPr="0029412C">
        <w:rPr>
          <w:sz w:val="24"/>
          <w:szCs w:val="24"/>
        </w:rPr>
        <w:t>push</w:t>
      </w:r>
      <w:proofErr w:type="spellEnd"/>
      <w:r w:rsidRPr="0029412C">
        <w:rPr>
          <w:sz w:val="24"/>
          <w:szCs w:val="24"/>
        </w:rPr>
        <w:t xml:space="preserve"> SEND </w:t>
      </w:r>
      <w:proofErr w:type="spellStart"/>
      <w:r w:rsidRPr="0029412C">
        <w:rPr>
          <w:sz w:val="24"/>
          <w:szCs w:val="24"/>
        </w:rPr>
        <w:t>button</w:t>
      </w:r>
      <w:proofErr w:type="spellEnd"/>
      <w:r w:rsidRPr="0029412C">
        <w:rPr>
          <w:sz w:val="24"/>
          <w:szCs w:val="24"/>
        </w:rPr>
        <w:t>.</w:t>
      </w:r>
    </w:p>
    <w:p w14:paraId="1175CFEE" w14:textId="77777777" w:rsidR="00D233A7" w:rsidRPr="0029412C" w:rsidRDefault="00D233A7" w:rsidP="00D233A7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26543324"/>
      </w:sdtPr>
      <w:sdtContent>
        <w:p w14:paraId="6FB69042" w14:textId="77777777" w:rsidR="00D233A7" w:rsidRPr="0029412C" w:rsidRDefault="00000000" w:rsidP="00D233A7">
          <w:pPr>
            <w:ind w:left="720"/>
            <w:rPr>
              <w:ins w:id="466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-1143884298"/>
            </w:sdtPr>
            <w:sdtContent>
              <w:proofErr w:type="spellStart"/>
              <w:ins w:id="467" w:author="Pavel Švec" w:date="2024-08-02T12:34:00Z"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65774140"/>
      </w:sdtPr>
      <w:sdtContent>
        <w:p w14:paraId="49C93A06" w14:textId="77777777" w:rsidR="00D233A7" w:rsidRPr="0029412C" w:rsidRDefault="00000000" w:rsidP="00D233A7">
          <w:pPr>
            <w:ind w:left="720"/>
            <w:rPr>
              <w:ins w:id="468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858404361"/>
            </w:sdtPr>
            <w:sdtContent>
              <w:proofErr w:type="spellStart"/>
              <w:ins w:id="469" w:author="Pavel Švec" w:date="2024-08-02T12:34:00Z"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47C3D05F" w14:textId="77777777" w:rsidR="00D233A7" w:rsidRPr="0029412C" w:rsidRDefault="00000000" w:rsidP="00D233A7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1150640008"/>
        </w:sdtPr>
        <w:sdtContent>
          <w:sdt>
            <w:sdtPr>
              <w:rPr>
                <w:sz w:val="24"/>
                <w:szCs w:val="24"/>
              </w:rPr>
              <w:tag w:val="goog_rdk_62"/>
              <w:id w:val="1000315509"/>
            </w:sdtPr>
            <w:sdtContent>
              <w:proofErr w:type="spellStart"/>
              <w:ins w:id="470" w:author="Pavel Švec" w:date="2024-08-02T12:34:00Z"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</w:ins>
              <w:r w:rsidR="00D233A7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and </w:t>
              </w:r>
              <w:proofErr w:type="spellStart"/>
              <w:r w:rsidR="00D233A7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>fulfilling</w:t>
              </w:r>
              <w:proofErr w:type="spellEnd"/>
              <w:r w:rsidR="00D233A7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BODY </w:t>
              </w:r>
              <w:proofErr w:type="spellStart"/>
              <w:ins w:id="471" w:author="Pavel Švec" w:date="2024-08-02T12:34:00Z"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 w:rsidR="00D233A7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="00D233A7" w:rsidRPr="0029412C">
        <w:rPr>
          <w:sz w:val="24"/>
          <w:szCs w:val="24"/>
        </w:rPr>
        <w:t xml:space="preserve"> </w:t>
      </w:r>
    </w:p>
    <w:p w14:paraId="3E1D9E55" w14:textId="77777777" w:rsidR="00D233A7" w:rsidRPr="0029412C" w:rsidRDefault="00D233A7" w:rsidP="00D233A7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719431164"/>
      </w:sdtPr>
      <w:sdtContent>
        <w:p w14:paraId="11500A35" w14:textId="77777777" w:rsidR="00D233A7" w:rsidRDefault="00000000" w:rsidP="00D233A7">
          <w:pPr>
            <w:ind w:left="720"/>
            <w:rPr>
              <w:ins w:id="472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6"/>
              <w:id w:val="-1292902436"/>
            </w:sdtPr>
            <w:sdtContent>
              <w:ins w:id="473" w:author="Pavel Švec" w:date="2024-08-02T12:34:00Z">
                <w:r w:rsidR="00D233A7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sdt>
      <w:sdtPr>
        <w:tag w:val="goog_rdk_69"/>
        <w:id w:val="1663811764"/>
      </w:sdtPr>
      <w:sdtContent>
        <w:p w14:paraId="46A4593D" w14:textId="77777777" w:rsidR="00D233A7" w:rsidRDefault="00000000" w:rsidP="00D233A7">
          <w:pPr>
            <w:shd w:val="clear" w:color="auto" w:fill="FFFFFE"/>
            <w:spacing w:line="360" w:lineRule="auto"/>
            <w:ind w:left="720"/>
            <w:rPr>
              <w:ins w:id="474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8"/>
              <w:id w:val="428094885"/>
            </w:sdtPr>
            <w:sdtContent>
              <w:ins w:id="475" w:author="Pavel Švec" w:date="2024-08-02T12:34:00Z">
                <w:r w:rsidR="00D233A7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"id": </w:t>
                </w:r>
              </w:ins>
              <w:r w:rsidR="00D233A7">
                <w:rPr>
                  <w:rFonts w:ascii="Roboto" w:eastAsia="Roboto" w:hAnsi="Roboto" w:cs="Roboto"/>
                  <w:i/>
                  <w:sz w:val="24"/>
                  <w:szCs w:val="24"/>
                </w:rPr>
                <w:t>1513</w:t>
              </w:r>
              <w:ins w:id="476" w:author="Pavel Švec" w:date="2024-08-02T12:34:00Z">
                <w:r w:rsidR="00D233A7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,</w:t>
                </w:r>
              </w:ins>
            </w:sdtContent>
          </w:sdt>
        </w:p>
      </w:sdtContent>
    </w:sdt>
    <w:p w14:paraId="2A0045AA" w14:textId="77777777" w:rsidR="00D233A7" w:rsidRDefault="00D233A7" w:rsidP="00D233A7">
      <w:pPr>
        <w:ind w:left="720"/>
        <w:rPr>
          <w:rFonts w:ascii="Roboto" w:eastAsia="Roboto" w:hAnsi="Roboto" w:cs="Roboto"/>
          <w:i/>
          <w:sz w:val="24"/>
          <w:szCs w:val="24"/>
        </w:rPr>
      </w:pPr>
      <w:ins w:id="477" w:author="Pavel Švec" w:date="2024-08-02T12:34:00Z">
        <w:r>
          <w:rPr>
            <w:rFonts w:ascii="Roboto" w:eastAsia="Roboto" w:hAnsi="Roboto" w:cs="Roboto"/>
            <w:i/>
            <w:sz w:val="24"/>
            <w:szCs w:val="24"/>
          </w:rPr>
          <w:t>"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message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>": "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This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 xml:space="preserve"> 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student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 xml:space="preserve"> 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does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 xml:space="preserve"> 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exist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>."</w:t>
        </w:r>
      </w:ins>
    </w:p>
    <w:p w14:paraId="677D4FB1" w14:textId="77777777" w:rsidR="00D233A7" w:rsidRDefault="00D233A7" w:rsidP="00D233A7">
      <w:pPr>
        <w:ind w:left="720"/>
        <w:rPr>
          <w:rFonts w:ascii="Roboto" w:eastAsia="Roboto" w:hAnsi="Roboto" w:cs="Roboto"/>
          <w:i/>
          <w:sz w:val="24"/>
          <w:szCs w:val="24"/>
        </w:rPr>
      </w:pPr>
    </w:p>
    <w:p w14:paraId="1E848891" w14:textId="4D671756" w:rsid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 xml:space="preserve">ID has to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DTB and </w:t>
      </w:r>
      <w:proofErr w:type="spellStart"/>
      <w:r>
        <w:rPr>
          <w:sz w:val="24"/>
          <w:szCs w:val="24"/>
          <w:lang w:val="cs-CZ"/>
        </w:rPr>
        <w:t>it’s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shouldn’t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in </w:t>
      </w:r>
      <w:proofErr w:type="spellStart"/>
      <w:r>
        <w:rPr>
          <w:sz w:val="24"/>
          <w:szCs w:val="24"/>
          <w:lang w:val="cs-CZ"/>
        </w:rPr>
        <w:t>this</w:t>
      </w:r>
      <w:proofErr w:type="spellEnd"/>
      <w:r>
        <w:rPr>
          <w:sz w:val="24"/>
          <w:szCs w:val="24"/>
          <w:lang w:val="cs-CZ"/>
        </w:rPr>
        <w:t xml:space="preserve"> case. </w:t>
      </w:r>
      <w:proofErr w:type="spellStart"/>
      <w:r>
        <w:rPr>
          <w:sz w:val="24"/>
          <w:szCs w:val="24"/>
          <w:lang w:val="cs-CZ"/>
        </w:rPr>
        <w:t>Control</w:t>
      </w:r>
      <w:proofErr w:type="spellEnd"/>
      <w:r>
        <w:rPr>
          <w:sz w:val="24"/>
          <w:szCs w:val="24"/>
          <w:lang w:val="cs-CZ"/>
        </w:rPr>
        <w:t xml:space="preserve"> has to </w:t>
      </w:r>
      <w:proofErr w:type="spellStart"/>
      <w:r>
        <w:rPr>
          <w:sz w:val="24"/>
          <w:szCs w:val="24"/>
          <w:lang w:val="cs-CZ"/>
        </w:rPr>
        <w:t>be</w:t>
      </w:r>
      <w:proofErr w:type="spellEnd"/>
      <w:r>
        <w:rPr>
          <w:sz w:val="24"/>
          <w:szCs w:val="24"/>
          <w:lang w:val="cs-CZ"/>
        </w:rPr>
        <w:t xml:space="preserve"> done </w:t>
      </w:r>
      <w:proofErr w:type="spellStart"/>
      <w:r>
        <w:rPr>
          <w:sz w:val="24"/>
          <w:szCs w:val="24"/>
          <w:lang w:val="cs-CZ"/>
        </w:rPr>
        <w:t>thru</w:t>
      </w:r>
      <w:proofErr w:type="spellEnd"/>
      <w:r>
        <w:rPr>
          <w:sz w:val="24"/>
          <w:szCs w:val="24"/>
          <w:lang w:val="cs-CZ"/>
        </w:rPr>
        <w:t xml:space="preserve"> DTB.</w:t>
      </w:r>
    </w:p>
    <w:p w14:paraId="13DD87C1" w14:textId="77777777" w:rsid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08AF2F6A" w14:textId="42CE85DB" w:rsid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Actual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result</w:t>
      </w:r>
      <w:proofErr w:type="spellEnd"/>
      <w:r>
        <w:rPr>
          <w:sz w:val="24"/>
          <w:szCs w:val="24"/>
          <w:lang w:val="cs-CZ"/>
        </w:rPr>
        <w:t>:</w:t>
      </w:r>
    </w:p>
    <w:p w14:paraId="223149E7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{</w:t>
      </w:r>
    </w:p>
    <w:p w14:paraId="57ECF50A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"id": 1513,</w:t>
      </w:r>
    </w:p>
    <w:p w14:paraId="38815D78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</w:t>
      </w:r>
      <w:proofErr w:type="spellStart"/>
      <w:r w:rsidRPr="00D233A7">
        <w:rPr>
          <w:sz w:val="24"/>
          <w:szCs w:val="24"/>
          <w:lang w:val="cs-CZ"/>
        </w:rPr>
        <w:t>firstName</w:t>
      </w:r>
      <w:proofErr w:type="spellEnd"/>
      <w:r w:rsidRPr="00D233A7">
        <w:rPr>
          <w:sz w:val="24"/>
          <w:szCs w:val="24"/>
          <w:lang w:val="cs-CZ"/>
        </w:rPr>
        <w:t>": "Ježíšek",</w:t>
      </w:r>
    </w:p>
    <w:p w14:paraId="55EBA074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</w:t>
      </w:r>
      <w:proofErr w:type="spellStart"/>
      <w:r w:rsidRPr="00D233A7">
        <w:rPr>
          <w:sz w:val="24"/>
          <w:szCs w:val="24"/>
          <w:lang w:val="cs-CZ"/>
        </w:rPr>
        <w:t>lastName</w:t>
      </w:r>
      <w:proofErr w:type="spellEnd"/>
      <w:r w:rsidRPr="00D233A7">
        <w:rPr>
          <w:sz w:val="24"/>
          <w:szCs w:val="24"/>
          <w:lang w:val="cs-CZ"/>
        </w:rPr>
        <w:t>": "SVATÝ",</w:t>
      </w:r>
    </w:p>
    <w:p w14:paraId="4B777681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"email": "nebe@volat.com",</w:t>
      </w:r>
    </w:p>
    <w:p w14:paraId="410A1013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    "</w:t>
      </w:r>
      <w:proofErr w:type="spellStart"/>
      <w:r w:rsidRPr="00D233A7">
        <w:rPr>
          <w:sz w:val="24"/>
          <w:szCs w:val="24"/>
          <w:lang w:val="cs-CZ"/>
        </w:rPr>
        <w:t>age</w:t>
      </w:r>
      <w:proofErr w:type="spellEnd"/>
      <w:r w:rsidRPr="00D233A7">
        <w:rPr>
          <w:sz w:val="24"/>
          <w:szCs w:val="24"/>
          <w:lang w:val="cs-CZ"/>
        </w:rPr>
        <w:t>": 2057</w:t>
      </w:r>
    </w:p>
    <w:p w14:paraId="3A17813E" w14:textId="77777777" w:rsidR="00D233A7" w:rsidRP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 w:rsidRPr="00D233A7">
        <w:rPr>
          <w:sz w:val="24"/>
          <w:szCs w:val="24"/>
          <w:lang w:val="cs-CZ"/>
        </w:rPr>
        <w:t>}</w:t>
      </w:r>
    </w:p>
    <w:p w14:paraId="6A32FDCD" w14:textId="704CD299" w:rsidR="00D233A7" w:rsidRDefault="00D233A7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ID </w:t>
      </w:r>
      <w:proofErr w:type="spellStart"/>
      <w:r>
        <w:rPr>
          <w:sz w:val="24"/>
          <w:szCs w:val="24"/>
          <w:lang w:val="cs-CZ"/>
        </w:rPr>
        <w:t>is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new</w:t>
      </w:r>
      <w:proofErr w:type="spellEnd"/>
      <w:r>
        <w:rPr>
          <w:sz w:val="24"/>
          <w:szCs w:val="24"/>
          <w:lang w:val="cs-CZ"/>
        </w:rPr>
        <w:t xml:space="preserve"> (i tis OK) but </w:t>
      </w:r>
      <w:proofErr w:type="spellStart"/>
      <w:r>
        <w:rPr>
          <w:sz w:val="24"/>
          <w:szCs w:val="24"/>
          <w:lang w:val="cs-CZ"/>
        </w:rPr>
        <w:t>others</w:t>
      </w:r>
      <w:proofErr w:type="spellEnd"/>
      <w:r>
        <w:rPr>
          <w:sz w:val="24"/>
          <w:szCs w:val="24"/>
          <w:lang w:val="cs-CZ"/>
        </w:rPr>
        <w:t xml:space="preserve"> data are </w:t>
      </w:r>
      <w:proofErr w:type="spellStart"/>
      <w:r>
        <w:rPr>
          <w:sz w:val="24"/>
          <w:szCs w:val="24"/>
          <w:lang w:val="cs-CZ"/>
        </w:rPr>
        <w:t>same</w:t>
      </w:r>
      <w:proofErr w:type="spellEnd"/>
      <w:r>
        <w:rPr>
          <w:sz w:val="24"/>
          <w:szCs w:val="24"/>
          <w:lang w:val="cs-CZ"/>
        </w:rPr>
        <w:t xml:space="preserve"> as </w:t>
      </w:r>
      <w:proofErr w:type="spellStart"/>
      <w:r>
        <w:rPr>
          <w:sz w:val="24"/>
          <w:szCs w:val="24"/>
          <w:lang w:val="cs-CZ"/>
        </w:rPr>
        <w:t>previous</w:t>
      </w:r>
      <w:proofErr w:type="spellEnd"/>
      <w:r>
        <w:rPr>
          <w:sz w:val="24"/>
          <w:szCs w:val="24"/>
          <w:lang w:val="cs-CZ"/>
        </w:rPr>
        <w:t xml:space="preserve">. </w:t>
      </w:r>
      <w:proofErr w:type="spellStart"/>
      <w:r>
        <w:rPr>
          <w:sz w:val="24"/>
          <w:szCs w:val="24"/>
          <w:lang w:val="cs-CZ"/>
        </w:rPr>
        <w:t>Here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isn’t</w:t>
      </w:r>
      <w:proofErr w:type="spellEnd"/>
      <w:r>
        <w:rPr>
          <w:sz w:val="24"/>
          <w:szCs w:val="24"/>
          <w:lang w:val="cs-CZ"/>
        </w:rPr>
        <w:t xml:space="preserve"> any </w:t>
      </w:r>
      <w:proofErr w:type="spellStart"/>
      <w:r>
        <w:rPr>
          <w:sz w:val="24"/>
          <w:szCs w:val="24"/>
          <w:lang w:val="cs-CZ"/>
        </w:rPr>
        <w:t>duplicate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check</w:t>
      </w:r>
      <w:proofErr w:type="spellEnd"/>
      <w:r>
        <w:rPr>
          <w:sz w:val="24"/>
          <w:szCs w:val="24"/>
          <w:lang w:val="cs-CZ"/>
        </w:rPr>
        <w:t>.</w:t>
      </w:r>
    </w:p>
    <w:p w14:paraId="3B06DBA0" w14:textId="77777777" w:rsidR="009057AE" w:rsidRDefault="009057AE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0E008722" w14:textId="56D7666D" w:rsidR="009057AE" w:rsidRPr="009057AE" w:rsidRDefault="00000000" w:rsidP="009057AE">
      <w:pPr>
        <w:ind w:left="719" w:hanging="435"/>
        <w:rPr>
          <w:sz w:val="24"/>
          <w:szCs w:val="24"/>
        </w:rPr>
      </w:pPr>
      <w:sdt>
        <w:sdtPr>
          <w:tag w:val="goog_rdk_75"/>
          <w:id w:val="-350262754"/>
        </w:sdtPr>
        <w:sdtContent>
          <w:r w:rsidR="009057AE">
            <w:t>4.</w:t>
          </w:r>
          <w:r w:rsidR="009057AE">
            <w:tab/>
          </w:r>
          <w:proofErr w:type="spellStart"/>
          <w:r w:rsidR="009057AE" w:rsidRPr="009057AE">
            <w:rPr>
              <w:sz w:val="24"/>
              <w:szCs w:val="24"/>
            </w:rPr>
            <w:t>Abstract</w:t>
          </w:r>
          <w:proofErr w:type="spellEnd"/>
          <w:r w:rsidR="009057AE" w:rsidRPr="009057AE">
            <w:rPr>
              <w:sz w:val="24"/>
              <w:szCs w:val="24"/>
            </w:rPr>
            <w:t xml:space="preserve">: </w:t>
          </w:r>
          <w:proofErr w:type="spellStart"/>
          <w:r w:rsidR="009057AE" w:rsidRPr="009057AE">
            <w:rPr>
              <w:sz w:val="24"/>
              <w:szCs w:val="24"/>
            </w:rPr>
            <w:t>negative</w:t>
          </w:r>
          <w:proofErr w:type="spellEnd"/>
          <w:r w:rsidR="009057AE" w:rsidRPr="009057AE">
            <w:rPr>
              <w:sz w:val="24"/>
              <w:szCs w:val="24"/>
            </w:rPr>
            <w:t xml:space="preserve"> </w:t>
          </w:r>
          <w:proofErr w:type="spellStart"/>
          <w:r w:rsidR="009057AE" w:rsidRPr="009057AE">
            <w:rPr>
              <w:sz w:val="24"/>
              <w:szCs w:val="24"/>
            </w:rPr>
            <w:t>check</w:t>
          </w:r>
          <w:proofErr w:type="spellEnd"/>
          <w:r w:rsidR="009057AE" w:rsidRPr="009057AE">
            <w:rPr>
              <w:sz w:val="24"/>
              <w:szCs w:val="24"/>
            </w:rPr>
            <w:t xml:space="preserve"> POST </w:t>
          </w:r>
          <w:proofErr w:type="spellStart"/>
          <w:r w:rsidR="009057AE" w:rsidRPr="009057AE">
            <w:rPr>
              <w:sz w:val="24"/>
              <w:szCs w:val="24"/>
            </w:rPr>
            <w:t>order</w:t>
          </w:r>
          <w:proofErr w:type="spellEnd"/>
          <w:r w:rsidR="009057AE" w:rsidRPr="009057AE">
            <w:rPr>
              <w:sz w:val="24"/>
              <w:szCs w:val="24"/>
            </w:rPr>
            <w:t xml:space="preserve"> in </w:t>
          </w:r>
          <w:proofErr w:type="spellStart"/>
          <w:r w:rsidR="009057AE" w:rsidRPr="009057AE">
            <w:rPr>
              <w:sz w:val="24"/>
              <w:szCs w:val="24"/>
            </w:rPr>
            <w:t>Postman</w:t>
          </w:r>
          <w:proofErr w:type="spellEnd"/>
          <w:r w:rsidR="009057AE" w:rsidRPr="009057AE">
            <w:rPr>
              <w:sz w:val="24"/>
              <w:szCs w:val="24"/>
            </w:rPr>
            <w:t xml:space="preserve"> </w:t>
          </w:r>
        </w:sdtContent>
      </w:sdt>
      <w:r w:rsidR="009057AE" w:rsidRPr="009057AE">
        <w:rPr>
          <w:sz w:val="24"/>
          <w:szCs w:val="24"/>
        </w:rPr>
        <w:t xml:space="preserve"> (</w:t>
      </w:r>
      <w:proofErr w:type="spellStart"/>
      <w:r w:rsidR="009057AE" w:rsidRPr="009057AE">
        <w:rPr>
          <w:sz w:val="24"/>
          <w:szCs w:val="24"/>
        </w:rPr>
        <w:t>use</w:t>
      </w:r>
      <w:proofErr w:type="spellEnd"/>
      <w:r w:rsidR="009057AE" w:rsidRPr="009057AE">
        <w:rPr>
          <w:sz w:val="24"/>
          <w:szCs w:val="24"/>
        </w:rPr>
        <w:t xml:space="preserve"> </w:t>
      </w:r>
      <w:proofErr w:type="spellStart"/>
      <w:r w:rsidR="009057AE" w:rsidRPr="009057AE">
        <w:rPr>
          <w:sz w:val="24"/>
          <w:szCs w:val="24"/>
        </w:rPr>
        <w:t>space</w:t>
      </w:r>
      <w:proofErr w:type="spellEnd"/>
      <w:r w:rsidR="009057AE" w:rsidRPr="009057AE">
        <w:rPr>
          <w:sz w:val="24"/>
          <w:szCs w:val="24"/>
        </w:rPr>
        <w:t xml:space="preserve"> </w:t>
      </w:r>
      <w:proofErr w:type="spellStart"/>
      <w:r w:rsidR="009057AE" w:rsidRPr="009057AE">
        <w:rPr>
          <w:sz w:val="24"/>
          <w:szCs w:val="24"/>
        </w:rPr>
        <w:t>instead</w:t>
      </w:r>
      <w:proofErr w:type="spellEnd"/>
      <w:r w:rsidR="009057AE" w:rsidRPr="009057AE">
        <w:rPr>
          <w:sz w:val="24"/>
          <w:szCs w:val="24"/>
        </w:rPr>
        <w:t xml:space="preserve"> of </w:t>
      </w:r>
      <w:proofErr w:type="spellStart"/>
      <w:r w:rsidR="009057AE" w:rsidRPr="009057AE">
        <w:rPr>
          <w:sz w:val="24"/>
          <w:szCs w:val="24"/>
        </w:rPr>
        <w:t>letters</w:t>
      </w:r>
      <w:proofErr w:type="spellEnd"/>
      <w:r w:rsidR="009057AE" w:rsidRPr="009057AE">
        <w:rPr>
          <w:sz w:val="24"/>
          <w:szCs w:val="24"/>
        </w:rPr>
        <w:t xml:space="preserve"> or </w:t>
      </w:r>
      <w:proofErr w:type="spellStart"/>
      <w:r w:rsidR="009057AE" w:rsidRPr="009057AE">
        <w:rPr>
          <w:sz w:val="24"/>
          <w:szCs w:val="24"/>
        </w:rPr>
        <w:t>numbers</w:t>
      </w:r>
      <w:proofErr w:type="spellEnd"/>
      <w:r w:rsidR="009057AE" w:rsidRPr="009057AE">
        <w:rPr>
          <w:sz w:val="24"/>
          <w:szCs w:val="24"/>
        </w:rPr>
        <w:t>)</w:t>
      </w:r>
    </w:p>
    <w:sdt>
      <w:sdtPr>
        <w:rPr>
          <w:sz w:val="24"/>
          <w:szCs w:val="24"/>
        </w:rPr>
        <w:tag w:val="goog_rdk_53"/>
        <w:id w:val="1458139608"/>
      </w:sdtPr>
      <w:sdtContent>
        <w:p w14:paraId="454CED28" w14:textId="77777777" w:rsidR="009057AE" w:rsidRPr="0029412C" w:rsidRDefault="00000000" w:rsidP="009057AE">
          <w:pPr>
            <w:ind w:left="720"/>
            <w:rPr>
              <w:ins w:id="478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1126855068"/>
            </w:sdtPr>
            <w:sdtContent>
              <w:proofErr w:type="spellStart"/>
              <w:ins w:id="479" w:author="Pavel Švec" w:date="2024-08-02T12:34:00Z"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3332EE26" w14:textId="77777777" w:rsidR="009057AE" w:rsidRPr="0029412C" w:rsidRDefault="00000000" w:rsidP="009057AE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48275847"/>
        </w:sdtPr>
        <w:sdtContent>
          <w:sdt>
            <w:sdtPr>
              <w:rPr>
                <w:sz w:val="24"/>
                <w:szCs w:val="24"/>
              </w:rPr>
              <w:tag w:val="goog_rdk_54"/>
              <w:id w:val="628353636"/>
            </w:sdtPr>
            <w:sdtContent>
              <w:proofErr w:type="spellStart"/>
              <w:ins w:id="480" w:author="Pavel Švec" w:date="2024-08-02T12:34:00Z"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="009057AE" w:rsidRPr="0029412C">
        <w:rPr>
          <w:sz w:val="24"/>
          <w:szCs w:val="24"/>
        </w:rPr>
        <w:t xml:space="preserve"> </w:t>
      </w:r>
    </w:p>
    <w:p w14:paraId="43E700BF" w14:textId="77777777" w:rsidR="009057AE" w:rsidRPr="0029412C" w:rsidRDefault="009057AE" w:rsidP="009057AE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Body, </w:t>
      </w: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raw and </w:t>
      </w:r>
      <w:proofErr w:type="spellStart"/>
      <w:r w:rsidRPr="0029412C">
        <w:rPr>
          <w:sz w:val="24"/>
          <w:szCs w:val="24"/>
        </w:rPr>
        <w:t>choose</w:t>
      </w:r>
      <w:proofErr w:type="spellEnd"/>
      <w:r w:rsidRPr="0029412C">
        <w:rPr>
          <w:sz w:val="24"/>
          <w:szCs w:val="24"/>
        </w:rPr>
        <w:t xml:space="preserve"> JSON </w:t>
      </w:r>
      <w:proofErr w:type="spellStart"/>
      <w:r w:rsidRPr="0029412C">
        <w:rPr>
          <w:sz w:val="24"/>
          <w:szCs w:val="24"/>
        </w:rPr>
        <w:t>language</w:t>
      </w:r>
      <w:proofErr w:type="spellEnd"/>
      <w:r w:rsidRPr="0029412C">
        <w:rPr>
          <w:sz w:val="24"/>
          <w:szCs w:val="24"/>
        </w:rPr>
        <w:t xml:space="preserve"> on </w:t>
      </w:r>
      <w:proofErr w:type="spellStart"/>
      <w:r w:rsidRPr="0029412C">
        <w:rPr>
          <w:sz w:val="24"/>
          <w:szCs w:val="24"/>
        </w:rPr>
        <w:t>same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line</w:t>
      </w:r>
      <w:proofErr w:type="spellEnd"/>
      <w:r w:rsidRPr="0029412C">
        <w:rPr>
          <w:sz w:val="24"/>
          <w:szCs w:val="24"/>
        </w:rPr>
        <w:t>.</w:t>
      </w:r>
    </w:p>
    <w:p w14:paraId="10146A2B" w14:textId="77777777" w:rsidR="009057AE" w:rsidRPr="0029412C" w:rsidRDefault="009057AE" w:rsidP="009057AE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enter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this</w:t>
      </w:r>
      <w:proofErr w:type="spellEnd"/>
      <w:r w:rsidRPr="0029412C">
        <w:rPr>
          <w:sz w:val="24"/>
          <w:szCs w:val="24"/>
        </w:rPr>
        <w:t>:</w:t>
      </w:r>
    </w:p>
    <w:p w14:paraId="7A39B1BC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12646965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nothing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)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,</w:t>
      </w:r>
    </w:p>
    <w:p w14:paraId="312BF0FA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40x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7DC883E1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40x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10783F82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40x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without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 @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70291FF0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10x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</w:p>
    <w:p w14:paraId="74BB1F7D" w14:textId="77777777" w:rsidR="009057AE" w:rsidRPr="0029412C" w:rsidRDefault="009057AE" w:rsidP="009057AE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49B3EE6D" w14:textId="77777777" w:rsidR="009057AE" w:rsidRPr="0029412C" w:rsidRDefault="009057AE" w:rsidP="009057AE">
      <w:pPr>
        <w:ind w:left="720"/>
        <w:rPr>
          <w:sz w:val="24"/>
          <w:szCs w:val="24"/>
        </w:rPr>
      </w:pPr>
      <w:r w:rsidRPr="0029412C">
        <w:rPr>
          <w:sz w:val="24"/>
          <w:szCs w:val="24"/>
        </w:rPr>
        <w:t xml:space="preserve">to </w:t>
      </w:r>
      <w:proofErr w:type="spellStart"/>
      <w:r w:rsidRPr="0029412C">
        <w:rPr>
          <w:sz w:val="24"/>
          <w:szCs w:val="24"/>
        </w:rPr>
        <w:t>the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editing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place</w:t>
      </w:r>
      <w:proofErr w:type="spellEnd"/>
      <w:r w:rsidRPr="0029412C">
        <w:rPr>
          <w:sz w:val="24"/>
          <w:szCs w:val="24"/>
        </w:rPr>
        <w:t xml:space="preserve"> and </w:t>
      </w:r>
      <w:proofErr w:type="spellStart"/>
      <w:r w:rsidRPr="0029412C">
        <w:rPr>
          <w:sz w:val="24"/>
          <w:szCs w:val="24"/>
        </w:rPr>
        <w:t>push</w:t>
      </w:r>
      <w:proofErr w:type="spellEnd"/>
      <w:r w:rsidRPr="0029412C">
        <w:rPr>
          <w:sz w:val="24"/>
          <w:szCs w:val="24"/>
        </w:rPr>
        <w:t xml:space="preserve"> SEND </w:t>
      </w:r>
      <w:proofErr w:type="spellStart"/>
      <w:r w:rsidRPr="0029412C">
        <w:rPr>
          <w:sz w:val="24"/>
          <w:szCs w:val="24"/>
        </w:rPr>
        <w:t>button</w:t>
      </w:r>
      <w:proofErr w:type="spellEnd"/>
      <w:r w:rsidRPr="0029412C">
        <w:rPr>
          <w:sz w:val="24"/>
          <w:szCs w:val="24"/>
        </w:rPr>
        <w:t>.</w:t>
      </w:r>
    </w:p>
    <w:p w14:paraId="16CEBAB8" w14:textId="77777777" w:rsidR="009057AE" w:rsidRPr="0029412C" w:rsidRDefault="009057AE" w:rsidP="009057AE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2060898865"/>
      </w:sdtPr>
      <w:sdtContent>
        <w:p w14:paraId="13DDE6A2" w14:textId="77777777" w:rsidR="009057AE" w:rsidRPr="0029412C" w:rsidRDefault="00000000" w:rsidP="009057AE">
          <w:pPr>
            <w:ind w:left="720"/>
            <w:rPr>
              <w:ins w:id="48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35793101"/>
            </w:sdtPr>
            <w:sdtContent>
              <w:proofErr w:type="spellStart"/>
              <w:ins w:id="482" w:author="Pavel Švec" w:date="2024-08-02T12:34:00Z"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expected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2122213235"/>
      </w:sdtPr>
      <w:sdtContent>
        <w:p w14:paraId="42E59AC3" w14:textId="77777777" w:rsidR="009057AE" w:rsidRPr="0029412C" w:rsidRDefault="00000000" w:rsidP="009057AE">
          <w:pPr>
            <w:ind w:left="720"/>
            <w:rPr>
              <w:ins w:id="483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896282711"/>
            </w:sdtPr>
            <w:sdtContent>
              <w:proofErr w:type="spellStart"/>
              <w:ins w:id="484" w:author="Pavel Švec" w:date="2024-08-02T12:34:00Z"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will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work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without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issue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7D6EF05F" w14:textId="77777777" w:rsidR="009057AE" w:rsidRPr="0029412C" w:rsidRDefault="00000000" w:rsidP="009057AE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-223763908"/>
        </w:sdtPr>
        <w:sdtContent>
          <w:sdt>
            <w:sdtPr>
              <w:rPr>
                <w:sz w:val="24"/>
                <w:szCs w:val="24"/>
              </w:rPr>
              <w:tag w:val="goog_rdk_62"/>
              <w:id w:val="1019508658"/>
            </w:sdtPr>
            <w:sdtContent>
              <w:proofErr w:type="spellStart"/>
              <w:ins w:id="485" w:author="Pavel Švec" w:date="2024-08-02T12:34:00Z"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used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</w:ins>
              <w:r w:rsidR="009057AE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and </w:t>
              </w:r>
              <w:proofErr w:type="spellStart"/>
              <w:r w:rsidR="009057AE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>fulfilling</w:t>
              </w:r>
              <w:proofErr w:type="spellEnd"/>
              <w:r w:rsidR="009057AE" w:rsidRPr="0029412C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BODY </w:t>
              </w:r>
              <w:proofErr w:type="spellStart"/>
              <w:ins w:id="486" w:author="Pavel Švec" w:date="2024-08-02T12:34:00Z"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should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show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this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results</w:t>
                </w:r>
                <w:proofErr w:type="spellEnd"/>
                <w:r w:rsidR="009057AE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="009057AE" w:rsidRPr="0029412C">
        <w:rPr>
          <w:sz w:val="24"/>
          <w:szCs w:val="24"/>
        </w:rPr>
        <w:t xml:space="preserve"> </w:t>
      </w:r>
    </w:p>
    <w:p w14:paraId="24085BEF" w14:textId="77777777" w:rsidR="009057AE" w:rsidRPr="0029412C" w:rsidRDefault="009057AE" w:rsidP="009057AE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966938952"/>
      </w:sdtPr>
      <w:sdtContent>
        <w:p w14:paraId="6FBB9732" w14:textId="0F834A4A" w:rsidR="009057AE" w:rsidRDefault="00000000" w:rsidP="009057AE">
          <w:pPr>
            <w:ind w:left="720"/>
            <w:rPr>
              <w:ins w:id="487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6"/>
              <w:id w:val="-1776097908"/>
            </w:sdtPr>
            <w:sdtContent>
              <w:ins w:id="488" w:author="Pavel Švec" w:date="2024-08-02T12:34:00Z">
                <w:r w:rsidR="009057AE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status: </w:t>
                </w:r>
              </w:ins>
              <w:r w:rsidR="009057AE">
                <w:rPr>
                  <w:rFonts w:ascii="Roboto" w:eastAsia="Roboto" w:hAnsi="Roboto" w:cs="Roboto"/>
                  <w:i/>
                  <w:sz w:val="24"/>
                  <w:szCs w:val="24"/>
                </w:rPr>
                <w:t>2</w:t>
              </w:r>
              <w:ins w:id="489" w:author="Pavel Švec" w:date="2024-08-02T12:34:00Z">
                <w:r w:rsidR="009057AE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00</w:t>
                </w:r>
              </w:ins>
              <w:r w:rsidR="009057AE">
                <w:rPr>
                  <w:rFonts w:ascii="Roboto" w:eastAsia="Roboto" w:hAnsi="Roboto" w:cs="Roboto"/>
                  <w:i/>
                  <w:sz w:val="24"/>
                  <w:szCs w:val="24"/>
                </w:rPr>
                <w:t xml:space="preserve"> OK</w:t>
              </w:r>
              <w:ins w:id="490" w:author="Pavel Švec" w:date="2024-08-02T12:34:00Z">
                <w:r w:rsidR="009057AE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</w:ins>
            </w:sdtContent>
          </w:sdt>
        </w:p>
      </w:sdtContent>
    </w:sdt>
    <w:sdt>
      <w:sdtPr>
        <w:tag w:val="goog_rdk_69"/>
        <w:id w:val="-1826653504"/>
      </w:sdtPr>
      <w:sdtContent>
        <w:p w14:paraId="0AA43BEC" w14:textId="77777777" w:rsidR="009057AE" w:rsidRDefault="00000000" w:rsidP="009057AE">
          <w:pPr>
            <w:shd w:val="clear" w:color="auto" w:fill="FFFFFE"/>
            <w:spacing w:line="360" w:lineRule="auto"/>
            <w:ind w:left="720"/>
            <w:rPr>
              <w:ins w:id="491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tag w:val="goog_rdk_68"/>
              <w:id w:val="1652565771"/>
              <w:showingPlcHdr/>
            </w:sdtPr>
            <w:sdtContent>
              <w:r w:rsidR="009057AE">
                <w:t xml:space="preserve">     </w:t>
              </w:r>
            </w:sdtContent>
          </w:sdt>
        </w:p>
      </w:sdtContent>
    </w:sdt>
    <w:p w14:paraId="599B8FCB" w14:textId="2A363F63" w:rsidR="009057AE" w:rsidRDefault="009057AE" w:rsidP="009057AE">
      <w:pPr>
        <w:ind w:left="720"/>
        <w:rPr>
          <w:rFonts w:ascii="Roboto" w:eastAsia="Roboto" w:hAnsi="Roboto" w:cs="Roboto"/>
          <w:i/>
          <w:sz w:val="24"/>
          <w:szCs w:val="24"/>
        </w:rPr>
      </w:pPr>
      <w:ins w:id="492" w:author="Pavel Švec" w:date="2024-08-02T12:34:00Z">
        <w:r>
          <w:rPr>
            <w:rFonts w:ascii="Roboto" w:eastAsia="Roboto" w:hAnsi="Roboto" w:cs="Roboto"/>
            <w:i/>
            <w:sz w:val="24"/>
            <w:szCs w:val="24"/>
          </w:rPr>
          <w:t>"</w:t>
        </w:r>
        <w:proofErr w:type="spellStart"/>
        <w:r>
          <w:rPr>
            <w:rFonts w:ascii="Roboto" w:eastAsia="Roboto" w:hAnsi="Roboto" w:cs="Roboto"/>
            <w:i/>
            <w:sz w:val="24"/>
            <w:szCs w:val="24"/>
          </w:rPr>
          <w:t>message</w:t>
        </w:r>
        <w:proofErr w:type="spellEnd"/>
        <w:r>
          <w:rPr>
            <w:rFonts w:ascii="Roboto" w:eastAsia="Roboto" w:hAnsi="Roboto" w:cs="Roboto"/>
            <w:i/>
            <w:sz w:val="24"/>
            <w:szCs w:val="24"/>
          </w:rPr>
          <w:t>": "</w:t>
        </w:r>
      </w:ins>
      <w:proofErr w:type="spellStart"/>
      <w:r>
        <w:rPr>
          <w:rFonts w:ascii="Roboto" w:eastAsia="Roboto" w:hAnsi="Roboto" w:cs="Roboto"/>
          <w:i/>
          <w:sz w:val="24"/>
          <w:szCs w:val="24"/>
        </w:rPr>
        <w:t>Wrong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format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for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input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data</w:t>
      </w:r>
      <w:proofErr w:type="spellEnd"/>
      <w:ins w:id="493" w:author="Pavel Švec" w:date="2024-08-02T12:34:00Z">
        <w:r>
          <w:rPr>
            <w:rFonts w:ascii="Roboto" w:eastAsia="Roboto" w:hAnsi="Roboto" w:cs="Roboto"/>
            <w:i/>
            <w:sz w:val="24"/>
            <w:szCs w:val="24"/>
          </w:rPr>
          <w:t>."</w:t>
        </w:r>
      </w:ins>
    </w:p>
    <w:p w14:paraId="39BF28E1" w14:textId="77777777" w:rsidR="009057AE" w:rsidRDefault="009057AE" w:rsidP="00D233A7">
      <w:pPr>
        <w:shd w:val="clear" w:color="auto" w:fill="FFFFFE"/>
        <w:spacing w:line="360" w:lineRule="auto"/>
        <w:ind w:left="720"/>
        <w:rPr>
          <w:sz w:val="24"/>
          <w:szCs w:val="24"/>
          <w:lang w:val="cs-CZ"/>
        </w:rPr>
      </w:pPr>
    </w:p>
    <w:p w14:paraId="3EBA7795" w14:textId="347A2DAB" w:rsidR="00D233A7" w:rsidRDefault="009057AE" w:rsidP="00D233A7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26650EC5" w14:textId="5E7B2C46" w:rsidR="009057AE" w:rsidRDefault="009057AE" w:rsidP="00D233A7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Status: 400 </w:t>
      </w:r>
      <w:proofErr w:type="spellStart"/>
      <w:r>
        <w:rPr>
          <w:rFonts w:ascii="Roboto" w:eastAsia="Roboto" w:hAnsi="Roboto" w:cs="Roboto"/>
          <w:sz w:val="24"/>
          <w:szCs w:val="24"/>
        </w:rPr>
        <w:t>bad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request</w:t>
      </w:r>
      <w:proofErr w:type="spellEnd"/>
    </w:p>
    <w:p w14:paraId="466463AC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1450A38A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timestamp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": "2024-</w:t>
      </w:r>
      <w:proofErr w:type="gramStart"/>
      <w:r w:rsidRPr="009057AE">
        <w:rPr>
          <w:rFonts w:ascii="Roboto" w:eastAsia="Roboto" w:hAnsi="Roboto" w:cs="Roboto"/>
          <w:sz w:val="24"/>
          <w:szCs w:val="24"/>
          <w:lang w:val="cs-CZ"/>
        </w:rPr>
        <w:t>08-09T10</w:t>
      </w:r>
      <w:proofErr w:type="gramEnd"/>
      <w:r w:rsidRPr="009057AE">
        <w:rPr>
          <w:rFonts w:ascii="Roboto" w:eastAsia="Roboto" w:hAnsi="Roboto" w:cs="Roboto"/>
          <w:sz w:val="24"/>
          <w:szCs w:val="24"/>
          <w:lang w:val="cs-CZ"/>
        </w:rPr>
        <w:t>:48:15.275+00:00",</w:t>
      </w:r>
    </w:p>
    <w:p w14:paraId="749EA7BE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"status": 400,</w:t>
      </w:r>
    </w:p>
    <w:p w14:paraId="05961039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":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Bad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 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Request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",</w:t>
      </w:r>
    </w:p>
    <w:p w14:paraId="68F91945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message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": "",</w:t>
      </w:r>
    </w:p>
    <w:p w14:paraId="374B5F9B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path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": "/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api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/v1/</w:t>
      </w:r>
      <w:proofErr w:type="spellStart"/>
      <w:r w:rsidRPr="009057AE">
        <w:rPr>
          <w:rFonts w:ascii="Roboto" w:eastAsia="Roboto" w:hAnsi="Roboto" w:cs="Roboto"/>
          <w:sz w:val="24"/>
          <w:szCs w:val="24"/>
          <w:lang w:val="cs-CZ"/>
        </w:rPr>
        <w:t>students</w:t>
      </w:r>
      <w:proofErr w:type="spellEnd"/>
      <w:r w:rsidRPr="009057AE">
        <w:rPr>
          <w:rFonts w:ascii="Roboto" w:eastAsia="Roboto" w:hAnsi="Roboto" w:cs="Roboto"/>
          <w:sz w:val="24"/>
          <w:szCs w:val="24"/>
          <w:lang w:val="cs-CZ"/>
        </w:rPr>
        <w:t>/"</w:t>
      </w:r>
    </w:p>
    <w:p w14:paraId="619F9A98" w14:textId="77777777" w:rsidR="009057AE" w:rsidRPr="009057AE" w:rsidRDefault="009057AE" w:rsidP="009057AE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9057AE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5EA42D98" w14:textId="77777777" w:rsidR="009057AE" w:rsidRDefault="009057AE" w:rsidP="00D233A7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33C1B17E" w14:textId="6B987E09" w:rsidR="00903780" w:rsidRPr="0029412C" w:rsidRDefault="00000000" w:rsidP="00903780">
      <w:pPr>
        <w:pStyle w:val="Odstavecseseznamem"/>
        <w:numPr>
          <w:ilvl w:val="0"/>
          <w:numId w:val="5"/>
        </w:numPr>
        <w:ind w:left="709"/>
        <w:rPr>
          <w:sz w:val="24"/>
          <w:szCs w:val="24"/>
        </w:rPr>
      </w:pPr>
      <w:sdt>
        <w:sdtPr>
          <w:rPr>
            <w:sz w:val="24"/>
            <w:szCs w:val="24"/>
          </w:rPr>
          <w:tag w:val="goog_rdk_75"/>
          <w:id w:val="-1048829348"/>
        </w:sdtPr>
        <w:sdtContent>
          <w:proofErr w:type="spellStart"/>
          <w:r w:rsidR="00903780" w:rsidRPr="0029412C">
            <w:rPr>
              <w:sz w:val="24"/>
              <w:szCs w:val="24"/>
            </w:rPr>
            <w:t>Abstract</w:t>
          </w:r>
          <w:proofErr w:type="spellEnd"/>
          <w:r w:rsidR="00903780" w:rsidRPr="0029412C">
            <w:rPr>
              <w:sz w:val="24"/>
              <w:szCs w:val="24"/>
            </w:rPr>
            <w:t xml:space="preserve">: </w:t>
          </w:r>
          <w:proofErr w:type="spellStart"/>
          <w:r w:rsidR="00903780">
            <w:rPr>
              <w:sz w:val="24"/>
              <w:szCs w:val="24"/>
            </w:rPr>
            <w:t>negative</w:t>
          </w:r>
          <w:proofErr w:type="spellEnd"/>
          <w:r w:rsidR="00903780" w:rsidRPr="0029412C">
            <w:rPr>
              <w:sz w:val="24"/>
              <w:szCs w:val="24"/>
            </w:rPr>
            <w:t xml:space="preserve"> </w:t>
          </w:r>
          <w:proofErr w:type="spellStart"/>
          <w:r w:rsidR="00903780" w:rsidRPr="0029412C">
            <w:rPr>
              <w:sz w:val="24"/>
              <w:szCs w:val="24"/>
            </w:rPr>
            <w:t>check</w:t>
          </w:r>
          <w:proofErr w:type="spellEnd"/>
          <w:r w:rsidR="00903780" w:rsidRPr="0029412C">
            <w:rPr>
              <w:sz w:val="24"/>
              <w:szCs w:val="24"/>
            </w:rPr>
            <w:t xml:space="preserve"> POST </w:t>
          </w:r>
          <w:proofErr w:type="spellStart"/>
          <w:r w:rsidR="00903780" w:rsidRPr="0029412C">
            <w:rPr>
              <w:sz w:val="24"/>
              <w:szCs w:val="24"/>
            </w:rPr>
            <w:t>order</w:t>
          </w:r>
          <w:proofErr w:type="spellEnd"/>
          <w:r w:rsidR="00903780" w:rsidRPr="0029412C">
            <w:rPr>
              <w:sz w:val="24"/>
              <w:szCs w:val="24"/>
            </w:rPr>
            <w:t xml:space="preserve"> in </w:t>
          </w:r>
          <w:proofErr w:type="spellStart"/>
          <w:r w:rsidR="00903780" w:rsidRPr="0029412C">
            <w:rPr>
              <w:sz w:val="24"/>
              <w:szCs w:val="24"/>
            </w:rPr>
            <w:t>Postman</w:t>
          </w:r>
          <w:proofErr w:type="spellEnd"/>
          <w:r w:rsidR="00903780" w:rsidRPr="0029412C">
            <w:rPr>
              <w:sz w:val="24"/>
              <w:szCs w:val="24"/>
            </w:rPr>
            <w:t xml:space="preserve"> </w:t>
          </w:r>
        </w:sdtContent>
      </w:sdt>
      <w:r w:rsidR="00903780" w:rsidRPr="0029412C">
        <w:rPr>
          <w:sz w:val="24"/>
          <w:szCs w:val="24"/>
        </w:rPr>
        <w:t xml:space="preserve"> </w:t>
      </w:r>
      <w:r w:rsidR="00903780">
        <w:rPr>
          <w:sz w:val="24"/>
          <w:szCs w:val="24"/>
        </w:rPr>
        <w:t>(</w:t>
      </w:r>
      <w:proofErr w:type="spellStart"/>
      <w:r w:rsidR="00903780">
        <w:rPr>
          <w:sz w:val="24"/>
          <w:szCs w:val="24"/>
        </w:rPr>
        <w:t>use</w:t>
      </w:r>
      <w:proofErr w:type="spellEnd"/>
      <w:r w:rsidR="00903780">
        <w:rPr>
          <w:sz w:val="24"/>
          <w:szCs w:val="24"/>
        </w:rPr>
        <w:t xml:space="preserve"> </w:t>
      </w:r>
      <w:proofErr w:type="spellStart"/>
      <w:r w:rsidR="00903780">
        <w:rPr>
          <w:sz w:val="24"/>
          <w:szCs w:val="24"/>
        </w:rPr>
        <w:t>signs</w:t>
      </w:r>
      <w:proofErr w:type="spellEnd"/>
      <w:r w:rsidR="00903780">
        <w:rPr>
          <w:sz w:val="24"/>
          <w:szCs w:val="24"/>
        </w:rPr>
        <w:t xml:space="preserve"> </w:t>
      </w:r>
      <w:proofErr w:type="spellStart"/>
      <w:r w:rsidR="00903780">
        <w:rPr>
          <w:sz w:val="24"/>
          <w:szCs w:val="24"/>
        </w:rPr>
        <w:t>instead</w:t>
      </w:r>
      <w:proofErr w:type="spellEnd"/>
      <w:r w:rsidR="00903780">
        <w:rPr>
          <w:sz w:val="24"/>
          <w:szCs w:val="24"/>
        </w:rPr>
        <w:t xml:space="preserve"> of </w:t>
      </w:r>
      <w:proofErr w:type="spellStart"/>
      <w:r w:rsidR="00903780">
        <w:rPr>
          <w:sz w:val="24"/>
          <w:szCs w:val="24"/>
        </w:rPr>
        <w:t>letters</w:t>
      </w:r>
      <w:proofErr w:type="spellEnd"/>
      <w:r w:rsidR="00903780">
        <w:rPr>
          <w:sz w:val="24"/>
          <w:szCs w:val="24"/>
        </w:rPr>
        <w:t>)</w:t>
      </w:r>
    </w:p>
    <w:sdt>
      <w:sdtPr>
        <w:rPr>
          <w:sz w:val="24"/>
          <w:szCs w:val="24"/>
        </w:rPr>
        <w:tag w:val="goog_rdk_53"/>
        <w:id w:val="2104213034"/>
      </w:sdtPr>
      <w:sdtContent>
        <w:p w14:paraId="28C2F342" w14:textId="77777777" w:rsidR="00903780" w:rsidRPr="0029412C" w:rsidRDefault="00000000" w:rsidP="00903780">
          <w:pPr>
            <w:ind w:left="720"/>
            <w:rPr>
              <w:ins w:id="494" w:author="Pavel Švec" w:date="2024-08-02T12:34:00Z"/>
              <w:rFonts w:ascii="Roboto" w:eastAsia="Roboto" w:hAnsi="Roboto" w:cs="Roboto"/>
              <w:i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1344238766"/>
            </w:sdtPr>
            <w:sdtContent>
              <w:proofErr w:type="spellStart"/>
              <w:ins w:id="495" w:author="Pavel Švec" w:date="2024-08-02T12:34:00Z">
                <w:r w:rsidR="00903780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open</w:t>
                </w:r>
                <w:proofErr w:type="spellEnd"/>
                <w:r w:rsidR="00903780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3780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59FB0590" w14:textId="77777777" w:rsidR="00903780" w:rsidRPr="0029412C" w:rsidRDefault="00000000" w:rsidP="00903780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949748540"/>
        </w:sdtPr>
        <w:sdtContent>
          <w:sdt>
            <w:sdtPr>
              <w:rPr>
                <w:sz w:val="24"/>
                <w:szCs w:val="24"/>
              </w:rPr>
              <w:tag w:val="goog_rdk_54"/>
              <w:id w:val="1899086042"/>
            </w:sdtPr>
            <w:sdtContent>
              <w:proofErr w:type="spellStart"/>
              <w:ins w:id="496" w:author="Pavel Švec" w:date="2024-08-02T12:34:00Z">
                <w:r w:rsidR="00903780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use</w:t>
                </w:r>
                <w:proofErr w:type="spellEnd"/>
                <w:r w:rsidR="00903780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="00903780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link</w:t>
                </w:r>
                <w:proofErr w:type="spellEnd"/>
                <w:r w:rsidR="00903780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="00903780" w:rsidRPr="0029412C">
                  <w:rPr>
                    <w:rFonts w:ascii="Roboto" w:eastAsia="Roboto" w:hAnsi="Roboto" w:cs="Roboto"/>
                    <w:i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="00903780" w:rsidRPr="0029412C">
        <w:rPr>
          <w:sz w:val="24"/>
          <w:szCs w:val="24"/>
        </w:rPr>
        <w:t xml:space="preserve"> </w:t>
      </w:r>
    </w:p>
    <w:p w14:paraId="0E11564F" w14:textId="77777777" w:rsidR="00903780" w:rsidRPr="0029412C" w:rsidRDefault="00903780" w:rsidP="00903780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Body, </w:t>
      </w: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click</w:t>
      </w:r>
      <w:proofErr w:type="spellEnd"/>
      <w:r w:rsidRPr="0029412C">
        <w:rPr>
          <w:sz w:val="24"/>
          <w:szCs w:val="24"/>
        </w:rPr>
        <w:t xml:space="preserve"> raw and </w:t>
      </w:r>
      <w:proofErr w:type="spellStart"/>
      <w:r w:rsidRPr="0029412C">
        <w:rPr>
          <w:sz w:val="24"/>
          <w:szCs w:val="24"/>
        </w:rPr>
        <w:t>choose</w:t>
      </w:r>
      <w:proofErr w:type="spellEnd"/>
      <w:r w:rsidRPr="0029412C">
        <w:rPr>
          <w:sz w:val="24"/>
          <w:szCs w:val="24"/>
        </w:rPr>
        <w:t xml:space="preserve"> JSON </w:t>
      </w:r>
      <w:proofErr w:type="spellStart"/>
      <w:r w:rsidRPr="0029412C">
        <w:rPr>
          <w:sz w:val="24"/>
          <w:szCs w:val="24"/>
        </w:rPr>
        <w:t>language</w:t>
      </w:r>
      <w:proofErr w:type="spellEnd"/>
      <w:r w:rsidRPr="0029412C">
        <w:rPr>
          <w:sz w:val="24"/>
          <w:szCs w:val="24"/>
        </w:rPr>
        <w:t xml:space="preserve"> on </w:t>
      </w:r>
      <w:proofErr w:type="spellStart"/>
      <w:r w:rsidRPr="0029412C">
        <w:rPr>
          <w:sz w:val="24"/>
          <w:szCs w:val="24"/>
        </w:rPr>
        <w:t>same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line</w:t>
      </w:r>
      <w:proofErr w:type="spellEnd"/>
      <w:r w:rsidRPr="0029412C">
        <w:rPr>
          <w:sz w:val="24"/>
          <w:szCs w:val="24"/>
        </w:rPr>
        <w:t>.</w:t>
      </w:r>
    </w:p>
    <w:p w14:paraId="4A28C4E1" w14:textId="77777777" w:rsidR="00903780" w:rsidRPr="0029412C" w:rsidRDefault="00903780" w:rsidP="00903780">
      <w:pPr>
        <w:ind w:left="720"/>
        <w:rPr>
          <w:sz w:val="24"/>
          <w:szCs w:val="24"/>
        </w:rPr>
      </w:pPr>
      <w:proofErr w:type="spellStart"/>
      <w:r w:rsidRPr="0029412C">
        <w:rPr>
          <w:sz w:val="24"/>
          <w:szCs w:val="24"/>
        </w:rPr>
        <w:t>Next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enter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this</w:t>
      </w:r>
      <w:proofErr w:type="spellEnd"/>
      <w:r w:rsidRPr="0029412C">
        <w:rPr>
          <w:sz w:val="24"/>
          <w:szCs w:val="24"/>
        </w:rPr>
        <w:t>:</w:t>
      </w:r>
    </w:p>
    <w:p w14:paraId="1915BDB6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721BBE04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1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,</w:t>
      </w:r>
    </w:p>
    <w:p w14:paraId="2D55838F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+-+-+-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44A4D233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+-+-+-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0220D2C9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+-+-+-</w:t>
      </w: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40431DD8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222</w:t>
      </w:r>
    </w:p>
    <w:p w14:paraId="69DCC37B" w14:textId="77777777" w:rsidR="00903780" w:rsidRPr="0029412C" w:rsidRDefault="00903780" w:rsidP="00903780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9412C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5544389F" w14:textId="77777777" w:rsidR="00903780" w:rsidRPr="0029412C" w:rsidRDefault="00903780" w:rsidP="00903780">
      <w:pPr>
        <w:ind w:left="720"/>
        <w:rPr>
          <w:sz w:val="24"/>
          <w:szCs w:val="24"/>
        </w:rPr>
      </w:pPr>
      <w:r w:rsidRPr="0029412C">
        <w:rPr>
          <w:sz w:val="24"/>
          <w:szCs w:val="24"/>
        </w:rPr>
        <w:t xml:space="preserve">to </w:t>
      </w:r>
      <w:proofErr w:type="spellStart"/>
      <w:r w:rsidRPr="0029412C">
        <w:rPr>
          <w:sz w:val="24"/>
          <w:szCs w:val="24"/>
        </w:rPr>
        <w:t>the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editing</w:t>
      </w:r>
      <w:proofErr w:type="spellEnd"/>
      <w:r w:rsidRPr="0029412C">
        <w:rPr>
          <w:sz w:val="24"/>
          <w:szCs w:val="24"/>
        </w:rPr>
        <w:t xml:space="preserve"> </w:t>
      </w:r>
      <w:proofErr w:type="spellStart"/>
      <w:r w:rsidRPr="0029412C">
        <w:rPr>
          <w:sz w:val="24"/>
          <w:szCs w:val="24"/>
        </w:rPr>
        <w:t>place</w:t>
      </w:r>
      <w:proofErr w:type="spellEnd"/>
      <w:r w:rsidRPr="0029412C">
        <w:rPr>
          <w:sz w:val="24"/>
          <w:szCs w:val="24"/>
        </w:rPr>
        <w:t xml:space="preserve"> and </w:t>
      </w:r>
      <w:proofErr w:type="spellStart"/>
      <w:r w:rsidRPr="0029412C">
        <w:rPr>
          <w:sz w:val="24"/>
          <w:szCs w:val="24"/>
        </w:rPr>
        <w:t>push</w:t>
      </w:r>
      <w:proofErr w:type="spellEnd"/>
      <w:r w:rsidRPr="0029412C">
        <w:rPr>
          <w:sz w:val="24"/>
          <w:szCs w:val="24"/>
        </w:rPr>
        <w:t xml:space="preserve"> SEND </w:t>
      </w:r>
      <w:proofErr w:type="spellStart"/>
      <w:r w:rsidRPr="0029412C">
        <w:rPr>
          <w:sz w:val="24"/>
          <w:szCs w:val="24"/>
        </w:rPr>
        <w:t>button</w:t>
      </w:r>
      <w:proofErr w:type="spellEnd"/>
      <w:r w:rsidRPr="0029412C">
        <w:rPr>
          <w:sz w:val="24"/>
          <w:szCs w:val="24"/>
        </w:rPr>
        <w:t>.</w:t>
      </w:r>
    </w:p>
    <w:p w14:paraId="353D1E07" w14:textId="77777777" w:rsidR="00903780" w:rsidRPr="0029412C" w:rsidRDefault="00903780" w:rsidP="00903780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-889806481"/>
      </w:sdtPr>
      <w:sdtContent>
        <w:p w14:paraId="04B5CC76" w14:textId="77777777" w:rsidR="00903780" w:rsidRPr="00903780" w:rsidRDefault="00000000" w:rsidP="00903780">
          <w:pPr>
            <w:ind w:left="720"/>
            <w:rPr>
              <w:ins w:id="497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-1876142124"/>
            </w:sdtPr>
            <w:sdtContent>
              <w:proofErr w:type="spellStart"/>
              <w:ins w:id="498" w:author="Pavel Švec" w:date="2024-08-02T12:34:00Z"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1368217943"/>
      </w:sdtPr>
      <w:sdtContent>
        <w:p w14:paraId="4D717D25" w14:textId="77777777" w:rsidR="00903780" w:rsidRPr="00903780" w:rsidRDefault="00000000" w:rsidP="00903780">
          <w:pPr>
            <w:ind w:left="720"/>
            <w:rPr>
              <w:ins w:id="499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161083192"/>
            </w:sdtPr>
            <w:sdtContent>
              <w:proofErr w:type="spellStart"/>
              <w:ins w:id="500" w:author="Pavel Švec" w:date="2024-08-02T12:34:00Z"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15DAC9B6" w14:textId="77777777" w:rsidR="00903780" w:rsidRPr="00903780" w:rsidRDefault="00000000" w:rsidP="00903780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496691575"/>
        </w:sdtPr>
        <w:sdtContent>
          <w:sdt>
            <w:sdtPr>
              <w:rPr>
                <w:sz w:val="24"/>
                <w:szCs w:val="24"/>
              </w:rPr>
              <w:tag w:val="goog_rdk_62"/>
              <w:id w:val="-527023326"/>
            </w:sdtPr>
            <w:sdtContent>
              <w:proofErr w:type="spellStart"/>
              <w:ins w:id="501" w:author="Pavel Švec" w:date="2024-08-02T12:34:00Z"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="00903780" w:rsidRPr="00903780">
                <w:rPr>
                  <w:rFonts w:ascii="Roboto" w:eastAsia="Roboto" w:hAnsi="Roboto" w:cs="Roboto"/>
                  <w:sz w:val="24"/>
                  <w:szCs w:val="24"/>
                </w:rPr>
                <w:t xml:space="preserve">and </w:t>
              </w:r>
              <w:proofErr w:type="spellStart"/>
              <w:r w:rsidR="00903780" w:rsidRPr="00903780">
                <w:rPr>
                  <w:rFonts w:ascii="Roboto" w:eastAsia="Roboto" w:hAnsi="Roboto" w:cs="Roboto"/>
                  <w:sz w:val="24"/>
                  <w:szCs w:val="24"/>
                </w:rPr>
                <w:t>fulfilling</w:t>
              </w:r>
              <w:proofErr w:type="spellEnd"/>
              <w:r w:rsidR="00903780" w:rsidRPr="00903780">
                <w:rPr>
                  <w:rFonts w:ascii="Roboto" w:eastAsia="Roboto" w:hAnsi="Roboto" w:cs="Roboto"/>
                  <w:sz w:val="24"/>
                  <w:szCs w:val="24"/>
                </w:rPr>
                <w:t xml:space="preserve"> BODY </w:t>
              </w:r>
              <w:proofErr w:type="spellStart"/>
              <w:ins w:id="502" w:author="Pavel Švec" w:date="2024-08-02T12:34:00Z"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="00903780" w:rsidRPr="00903780">
        <w:rPr>
          <w:sz w:val="24"/>
          <w:szCs w:val="24"/>
        </w:rPr>
        <w:t xml:space="preserve"> </w:t>
      </w:r>
    </w:p>
    <w:p w14:paraId="057919B9" w14:textId="77777777" w:rsidR="00903780" w:rsidRPr="00903780" w:rsidRDefault="00903780" w:rsidP="00903780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1047834803"/>
      </w:sdtPr>
      <w:sdtContent>
        <w:p w14:paraId="11DC7014" w14:textId="77777777" w:rsidR="00903780" w:rsidRPr="00903780" w:rsidRDefault="00000000" w:rsidP="00903780">
          <w:pPr>
            <w:ind w:left="720"/>
            <w:rPr>
              <w:ins w:id="503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6"/>
              <w:id w:val="-1844929558"/>
            </w:sdtPr>
            <w:sdtContent>
              <w:ins w:id="504" w:author="Pavel Švec" w:date="2024-08-02T12:34:00Z"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status: </w:t>
                </w:r>
              </w:ins>
              <w:r w:rsidR="00903780" w:rsidRPr="00903780">
                <w:rPr>
                  <w:rFonts w:ascii="Roboto" w:eastAsia="Roboto" w:hAnsi="Roboto" w:cs="Roboto"/>
                  <w:sz w:val="24"/>
                  <w:szCs w:val="24"/>
                </w:rPr>
                <w:t>2</w:t>
              </w:r>
              <w:ins w:id="505" w:author="Pavel Švec" w:date="2024-08-02T12:34:00Z">
                <w:r w:rsidR="00903780" w:rsidRPr="00903780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00 </w:t>
                </w:r>
              </w:ins>
              <w:r w:rsidR="00903780" w:rsidRPr="00903780">
                <w:rPr>
                  <w:rFonts w:ascii="Roboto" w:eastAsia="Roboto" w:hAnsi="Roboto" w:cs="Roboto"/>
                  <w:sz w:val="24"/>
                  <w:szCs w:val="24"/>
                </w:rPr>
                <w:t>OK</w:t>
              </w:r>
            </w:sdtContent>
          </w:sdt>
        </w:p>
      </w:sdtContent>
    </w:sdt>
    <w:sdt>
      <w:sdtPr>
        <w:tag w:val="goog_rdk_69"/>
        <w:id w:val="-893353060"/>
      </w:sdtPr>
      <w:sdtContent>
        <w:p w14:paraId="50C466A3" w14:textId="77777777" w:rsidR="00903780" w:rsidRPr="00903780" w:rsidRDefault="00000000" w:rsidP="00903780">
          <w:pPr>
            <w:shd w:val="clear" w:color="auto" w:fill="FFFFFE"/>
            <w:spacing w:line="360" w:lineRule="auto"/>
            <w:ind w:left="720"/>
            <w:rPr>
              <w:ins w:id="506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8"/>
              <w:id w:val="1420528221"/>
              <w:showingPlcHdr/>
            </w:sdtPr>
            <w:sdtContent>
              <w:r w:rsidR="00903780" w:rsidRPr="00903780">
                <w:t xml:space="preserve">     </w:t>
              </w:r>
            </w:sdtContent>
          </w:sdt>
        </w:p>
      </w:sdtContent>
    </w:sdt>
    <w:p w14:paraId="19A25DF9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  <w:ins w:id="507" w:author="Pavel Švec" w:date="2024-08-02T12:34:00Z">
        <w:r w:rsidRPr="00903780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903780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903780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 w:rsidRPr="00903780">
        <w:rPr>
          <w:rFonts w:ascii="Roboto" w:eastAsia="Roboto" w:hAnsi="Roboto" w:cs="Roboto"/>
          <w:sz w:val="24"/>
          <w:szCs w:val="24"/>
        </w:rPr>
        <w:t>Wrong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format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of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input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data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for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firstName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903780">
        <w:rPr>
          <w:rFonts w:ascii="Roboto" w:eastAsia="Roboto" w:hAnsi="Roboto" w:cs="Roboto"/>
          <w:sz w:val="24"/>
          <w:szCs w:val="24"/>
        </w:rPr>
        <w:t>lastName</w:t>
      </w:r>
      <w:proofErr w:type="spellEnd"/>
      <w:r w:rsidRPr="00903780">
        <w:rPr>
          <w:rFonts w:ascii="Roboto" w:eastAsia="Roboto" w:hAnsi="Roboto" w:cs="Roboto"/>
          <w:sz w:val="24"/>
          <w:szCs w:val="24"/>
        </w:rPr>
        <w:t xml:space="preserve"> and email</w:t>
      </w:r>
      <w:ins w:id="508" w:author="Pavel Švec" w:date="2024-08-02T12:34:00Z">
        <w:r w:rsidRPr="00903780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5E6005A5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</w:p>
    <w:p w14:paraId="4769D3C8" w14:textId="1DDC3923" w:rsid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2B48F61D" w14:textId="77777777" w:rsid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</w:p>
    <w:p w14:paraId="46C7AEBF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7587A8EE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    "id": 1514,</w:t>
      </w:r>
    </w:p>
    <w:p w14:paraId="7068A09A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3780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903780">
        <w:rPr>
          <w:rFonts w:ascii="Roboto" w:eastAsia="Roboto" w:hAnsi="Roboto" w:cs="Roboto"/>
          <w:sz w:val="24"/>
          <w:szCs w:val="24"/>
          <w:lang w:val="cs-CZ"/>
        </w:rPr>
        <w:t>": "+-+-+-",</w:t>
      </w:r>
    </w:p>
    <w:p w14:paraId="78E634BE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903780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903780">
        <w:rPr>
          <w:rFonts w:ascii="Roboto" w:eastAsia="Roboto" w:hAnsi="Roboto" w:cs="Roboto"/>
          <w:sz w:val="24"/>
          <w:szCs w:val="24"/>
          <w:lang w:val="cs-CZ"/>
        </w:rPr>
        <w:t>": "+-+-+-",</w:t>
      </w:r>
    </w:p>
    <w:p w14:paraId="32826685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    "email": "+-+-+-",</w:t>
      </w:r>
    </w:p>
    <w:p w14:paraId="4FA3BBC8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lastRenderedPageBreak/>
        <w:t>    "</w:t>
      </w:r>
      <w:proofErr w:type="spellStart"/>
      <w:r w:rsidRPr="00903780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903780">
        <w:rPr>
          <w:rFonts w:ascii="Roboto" w:eastAsia="Roboto" w:hAnsi="Roboto" w:cs="Roboto"/>
          <w:sz w:val="24"/>
          <w:szCs w:val="24"/>
          <w:lang w:val="cs-CZ"/>
        </w:rPr>
        <w:t>": 222</w:t>
      </w:r>
    </w:p>
    <w:p w14:paraId="5767BBBA" w14:textId="77777777" w:rsidR="00903780" w:rsidRPr="00903780" w:rsidRDefault="00903780" w:rsidP="00903780">
      <w:pPr>
        <w:pStyle w:val="Odstavecseseznamem"/>
        <w:ind w:left="644"/>
        <w:rPr>
          <w:rFonts w:ascii="Roboto" w:eastAsia="Roboto" w:hAnsi="Roboto" w:cs="Roboto"/>
          <w:sz w:val="24"/>
          <w:szCs w:val="24"/>
          <w:lang w:val="cs-CZ"/>
        </w:rPr>
      </w:pPr>
      <w:r w:rsidRPr="00903780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18E6D21F" w14:textId="448EE966" w:rsidR="00903780" w:rsidRDefault="00A17EC0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Here </w:t>
      </w:r>
      <w:proofErr w:type="spellStart"/>
      <w:r>
        <w:rPr>
          <w:rFonts w:ascii="Roboto" w:eastAsia="Roboto" w:hAnsi="Roboto" w:cs="Roboto"/>
          <w:sz w:val="24"/>
          <w:szCs w:val="24"/>
        </w:rPr>
        <w:t>ins’t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control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</w:t>
      </w:r>
      <w:proofErr w:type="spellStart"/>
      <w:r>
        <w:rPr>
          <w:rFonts w:ascii="Roboto" w:eastAsia="Roboto" w:hAnsi="Roboto" w:cs="Roboto"/>
          <w:sz w:val="24"/>
          <w:szCs w:val="24"/>
        </w:rPr>
        <w:t>quality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</w:t>
      </w:r>
      <w:proofErr w:type="spellStart"/>
      <w:r>
        <w:rPr>
          <w:rFonts w:ascii="Roboto" w:eastAsia="Roboto" w:hAnsi="Roboto" w:cs="Roboto"/>
          <w:sz w:val="24"/>
          <w:szCs w:val="24"/>
        </w:rPr>
        <w:t>entering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data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Both </w:t>
      </w:r>
      <w:proofErr w:type="spellStart"/>
      <w:r>
        <w:rPr>
          <w:rFonts w:ascii="Roboto" w:eastAsia="Roboto" w:hAnsi="Roboto" w:cs="Roboto"/>
          <w:sz w:val="24"/>
          <w:szCs w:val="24"/>
        </w:rPr>
        <w:t>names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have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to </w:t>
      </w:r>
      <w:proofErr w:type="spellStart"/>
      <w:r>
        <w:rPr>
          <w:rFonts w:ascii="Roboto" w:eastAsia="Roboto" w:hAnsi="Roboto" w:cs="Roboto"/>
          <w:sz w:val="24"/>
          <w:szCs w:val="24"/>
        </w:rPr>
        <w:t>be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fulfill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with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letters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not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signs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Email has to </w:t>
      </w:r>
      <w:proofErr w:type="spellStart"/>
      <w:r>
        <w:rPr>
          <w:rFonts w:ascii="Roboto" w:eastAsia="Roboto" w:hAnsi="Roboto" w:cs="Roboto"/>
          <w:sz w:val="24"/>
          <w:szCs w:val="24"/>
        </w:rPr>
        <w:t>be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fulfill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with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one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@, </w:t>
      </w:r>
      <w:proofErr w:type="spellStart"/>
      <w:r>
        <w:rPr>
          <w:rFonts w:ascii="Roboto" w:eastAsia="Roboto" w:hAnsi="Roboto" w:cs="Roboto"/>
          <w:sz w:val="24"/>
          <w:szCs w:val="24"/>
        </w:rPr>
        <w:t>not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without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it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2F434940" w14:textId="77777777" w:rsidR="00903780" w:rsidRDefault="00903780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2D9E78C5" w14:textId="6AF53B17" w:rsidR="002E32E8" w:rsidRPr="002E32E8" w:rsidRDefault="00000000" w:rsidP="002E32E8">
      <w:pPr>
        <w:pStyle w:val="Odstavecseseznamem"/>
        <w:numPr>
          <w:ilvl w:val="0"/>
          <w:numId w:val="5"/>
        </w:numPr>
        <w:ind w:left="709"/>
        <w:rPr>
          <w:sz w:val="24"/>
          <w:szCs w:val="24"/>
        </w:rPr>
      </w:pPr>
      <w:sdt>
        <w:sdtPr>
          <w:tag w:val="goog_rdk_75"/>
          <w:id w:val="-1713116575"/>
        </w:sdtPr>
        <w:sdtContent>
          <w:proofErr w:type="spellStart"/>
          <w:r w:rsidR="002E32E8" w:rsidRPr="002E32E8">
            <w:rPr>
              <w:sz w:val="24"/>
              <w:szCs w:val="24"/>
            </w:rPr>
            <w:t>Abstract</w:t>
          </w:r>
          <w:proofErr w:type="spellEnd"/>
          <w:r w:rsidR="002E32E8" w:rsidRPr="002E32E8">
            <w:rPr>
              <w:sz w:val="24"/>
              <w:szCs w:val="24"/>
            </w:rPr>
            <w:t xml:space="preserve">: </w:t>
          </w:r>
          <w:proofErr w:type="spellStart"/>
          <w:r w:rsidR="002E32E8" w:rsidRPr="002E32E8">
            <w:rPr>
              <w:sz w:val="24"/>
              <w:szCs w:val="24"/>
            </w:rPr>
            <w:t>negative</w:t>
          </w:r>
          <w:proofErr w:type="spellEnd"/>
          <w:r w:rsidR="002E32E8" w:rsidRPr="002E32E8">
            <w:rPr>
              <w:sz w:val="24"/>
              <w:szCs w:val="24"/>
            </w:rPr>
            <w:t xml:space="preserve"> </w:t>
          </w:r>
          <w:proofErr w:type="spellStart"/>
          <w:r w:rsidR="002E32E8" w:rsidRPr="002E32E8">
            <w:rPr>
              <w:sz w:val="24"/>
              <w:szCs w:val="24"/>
            </w:rPr>
            <w:t>check</w:t>
          </w:r>
          <w:proofErr w:type="spellEnd"/>
          <w:r w:rsidR="002E32E8" w:rsidRPr="002E32E8">
            <w:rPr>
              <w:sz w:val="24"/>
              <w:szCs w:val="24"/>
            </w:rPr>
            <w:t xml:space="preserve"> POST </w:t>
          </w:r>
          <w:proofErr w:type="spellStart"/>
          <w:r w:rsidR="002E32E8" w:rsidRPr="002E32E8">
            <w:rPr>
              <w:sz w:val="24"/>
              <w:szCs w:val="24"/>
            </w:rPr>
            <w:t>order</w:t>
          </w:r>
          <w:proofErr w:type="spellEnd"/>
          <w:r w:rsidR="002E32E8" w:rsidRPr="002E32E8">
            <w:rPr>
              <w:sz w:val="24"/>
              <w:szCs w:val="24"/>
            </w:rPr>
            <w:t xml:space="preserve"> in </w:t>
          </w:r>
          <w:proofErr w:type="spellStart"/>
          <w:r w:rsidR="002E32E8" w:rsidRPr="002E32E8">
            <w:rPr>
              <w:sz w:val="24"/>
              <w:szCs w:val="24"/>
            </w:rPr>
            <w:t>Postman</w:t>
          </w:r>
          <w:proofErr w:type="spellEnd"/>
          <w:r w:rsidR="002E32E8" w:rsidRPr="002E32E8">
            <w:rPr>
              <w:sz w:val="24"/>
              <w:szCs w:val="24"/>
            </w:rPr>
            <w:t xml:space="preserve"> </w:t>
          </w:r>
        </w:sdtContent>
      </w:sdt>
      <w:r w:rsidR="002E32E8" w:rsidRPr="002E32E8">
        <w:rPr>
          <w:sz w:val="24"/>
          <w:szCs w:val="24"/>
        </w:rPr>
        <w:t xml:space="preserve"> (</w:t>
      </w:r>
      <w:proofErr w:type="spellStart"/>
      <w:r w:rsidR="002E32E8" w:rsidRPr="002E32E8">
        <w:rPr>
          <w:sz w:val="24"/>
          <w:szCs w:val="24"/>
        </w:rPr>
        <w:t>use</w:t>
      </w:r>
      <w:proofErr w:type="spellEnd"/>
      <w:r w:rsidR="002E32E8" w:rsidRPr="002E32E8">
        <w:rPr>
          <w:sz w:val="24"/>
          <w:szCs w:val="24"/>
        </w:rPr>
        <w:t xml:space="preserve"> </w:t>
      </w:r>
      <w:proofErr w:type="spellStart"/>
      <w:r w:rsidR="002E32E8" w:rsidRPr="002E32E8">
        <w:rPr>
          <w:sz w:val="24"/>
          <w:szCs w:val="24"/>
        </w:rPr>
        <w:t>letters</w:t>
      </w:r>
      <w:proofErr w:type="spellEnd"/>
      <w:r w:rsidR="002E32E8" w:rsidRPr="002E32E8">
        <w:rPr>
          <w:sz w:val="24"/>
          <w:szCs w:val="24"/>
        </w:rPr>
        <w:t xml:space="preserve"> </w:t>
      </w:r>
      <w:proofErr w:type="spellStart"/>
      <w:r w:rsidR="002E32E8" w:rsidRPr="002E32E8">
        <w:rPr>
          <w:sz w:val="24"/>
          <w:szCs w:val="24"/>
        </w:rPr>
        <w:t>instead</w:t>
      </w:r>
      <w:proofErr w:type="spellEnd"/>
      <w:r w:rsidR="002E32E8" w:rsidRPr="002E32E8">
        <w:rPr>
          <w:sz w:val="24"/>
          <w:szCs w:val="24"/>
        </w:rPr>
        <w:t xml:space="preserve"> of </w:t>
      </w:r>
      <w:proofErr w:type="spellStart"/>
      <w:r w:rsidR="002E32E8" w:rsidRPr="002E32E8">
        <w:rPr>
          <w:sz w:val="24"/>
          <w:szCs w:val="24"/>
        </w:rPr>
        <w:t>numbers</w:t>
      </w:r>
      <w:proofErr w:type="spellEnd"/>
      <w:r w:rsidR="002E32E8" w:rsidRPr="002E32E8">
        <w:rPr>
          <w:sz w:val="24"/>
          <w:szCs w:val="24"/>
        </w:rPr>
        <w:t xml:space="preserve"> </w:t>
      </w:r>
      <w:proofErr w:type="spellStart"/>
      <w:r w:rsidR="002E32E8" w:rsidRPr="002E32E8">
        <w:rPr>
          <w:sz w:val="24"/>
          <w:szCs w:val="24"/>
        </w:rPr>
        <w:t>for</w:t>
      </w:r>
      <w:proofErr w:type="spellEnd"/>
      <w:r w:rsidR="002E32E8" w:rsidRPr="002E32E8">
        <w:rPr>
          <w:sz w:val="24"/>
          <w:szCs w:val="24"/>
        </w:rPr>
        <w:t xml:space="preserve"> AGE)</w:t>
      </w:r>
    </w:p>
    <w:sdt>
      <w:sdtPr>
        <w:rPr>
          <w:sz w:val="24"/>
          <w:szCs w:val="24"/>
        </w:rPr>
        <w:tag w:val="goog_rdk_53"/>
        <w:id w:val="-367762458"/>
      </w:sdtPr>
      <w:sdtContent>
        <w:p w14:paraId="338BF216" w14:textId="77777777" w:rsidR="002E32E8" w:rsidRPr="002E32E8" w:rsidRDefault="00000000" w:rsidP="002E32E8">
          <w:pPr>
            <w:ind w:left="720"/>
            <w:rPr>
              <w:ins w:id="509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845023402"/>
            </w:sdtPr>
            <w:sdtContent>
              <w:proofErr w:type="spellStart"/>
              <w:ins w:id="510" w:author="Pavel Švec" w:date="2024-08-02T12:34:00Z"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1AD30BA3" w14:textId="77777777" w:rsidR="002E32E8" w:rsidRPr="002E32E8" w:rsidRDefault="00000000" w:rsidP="002E32E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215251678"/>
        </w:sdtPr>
        <w:sdtContent>
          <w:sdt>
            <w:sdtPr>
              <w:rPr>
                <w:sz w:val="24"/>
                <w:szCs w:val="24"/>
              </w:rPr>
              <w:tag w:val="goog_rdk_54"/>
              <w:id w:val="-71128703"/>
            </w:sdtPr>
            <w:sdtContent>
              <w:proofErr w:type="spellStart"/>
              <w:ins w:id="511" w:author="Pavel Švec" w:date="2024-08-02T12:34:00Z"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="002E32E8" w:rsidRPr="002E32E8">
        <w:rPr>
          <w:sz w:val="24"/>
          <w:szCs w:val="24"/>
        </w:rPr>
        <w:t xml:space="preserve"> </w:t>
      </w:r>
    </w:p>
    <w:p w14:paraId="2D72374B" w14:textId="77777777" w:rsidR="002E32E8" w:rsidRPr="002E32E8" w:rsidRDefault="002E32E8" w:rsidP="002E32E8">
      <w:pPr>
        <w:ind w:left="720"/>
        <w:rPr>
          <w:sz w:val="24"/>
          <w:szCs w:val="24"/>
        </w:rPr>
      </w:pPr>
      <w:proofErr w:type="spellStart"/>
      <w:r w:rsidRPr="002E32E8">
        <w:rPr>
          <w:sz w:val="24"/>
          <w:szCs w:val="24"/>
        </w:rPr>
        <w:t>Click</w:t>
      </w:r>
      <w:proofErr w:type="spellEnd"/>
      <w:r w:rsidRPr="002E32E8">
        <w:rPr>
          <w:sz w:val="24"/>
          <w:szCs w:val="24"/>
        </w:rPr>
        <w:t xml:space="preserve"> Body, </w:t>
      </w:r>
      <w:proofErr w:type="spellStart"/>
      <w:r w:rsidRPr="002E32E8">
        <w:rPr>
          <w:sz w:val="24"/>
          <w:szCs w:val="24"/>
        </w:rPr>
        <w:t>next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click</w:t>
      </w:r>
      <w:proofErr w:type="spellEnd"/>
      <w:r w:rsidRPr="002E32E8">
        <w:rPr>
          <w:sz w:val="24"/>
          <w:szCs w:val="24"/>
        </w:rPr>
        <w:t xml:space="preserve"> raw and </w:t>
      </w:r>
      <w:proofErr w:type="spellStart"/>
      <w:r w:rsidRPr="002E32E8">
        <w:rPr>
          <w:sz w:val="24"/>
          <w:szCs w:val="24"/>
        </w:rPr>
        <w:t>choose</w:t>
      </w:r>
      <w:proofErr w:type="spellEnd"/>
      <w:r w:rsidRPr="002E32E8">
        <w:rPr>
          <w:sz w:val="24"/>
          <w:szCs w:val="24"/>
        </w:rPr>
        <w:t xml:space="preserve"> JSON </w:t>
      </w:r>
      <w:proofErr w:type="spellStart"/>
      <w:r w:rsidRPr="002E32E8">
        <w:rPr>
          <w:sz w:val="24"/>
          <w:szCs w:val="24"/>
        </w:rPr>
        <w:t>language</w:t>
      </w:r>
      <w:proofErr w:type="spellEnd"/>
      <w:r w:rsidRPr="002E32E8">
        <w:rPr>
          <w:sz w:val="24"/>
          <w:szCs w:val="24"/>
        </w:rPr>
        <w:t xml:space="preserve"> on </w:t>
      </w:r>
      <w:proofErr w:type="spellStart"/>
      <w:r w:rsidRPr="002E32E8">
        <w:rPr>
          <w:sz w:val="24"/>
          <w:szCs w:val="24"/>
        </w:rPr>
        <w:t>same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line</w:t>
      </w:r>
      <w:proofErr w:type="spellEnd"/>
      <w:r w:rsidRPr="002E32E8">
        <w:rPr>
          <w:sz w:val="24"/>
          <w:szCs w:val="24"/>
        </w:rPr>
        <w:t>.</w:t>
      </w:r>
    </w:p>
    <w:p w14:paraId="11C0123D" w14:textId="77777777" w:rsidR="002E32E8" w:rsidRPr="002E32E8" w:rsidRDefault="002E32E8" w:rsidP="002E32E8">
      <w:pPr>
        <w:ind w:left="720"/>
        <w:rPr>
          <w:sz w:val="24"/>
          <w:szCs w:val="24"/>
        </w:rPr>
      </w:pPr>
      <w:proofErr w:type="spellStart"/>
      <w:r w:rsidRPr="002E32E8">
        <w:rPr>
          <w:sz w:val="24"/>
          <w:szCs w:val="24"/>
        </w:rPr>
        <w:t>Next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enter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this</w:t>
      </w:r>
      <w:proofErr w:type="spellEnd"/>
      <w:r w:rsidRPr="002E32E8">
        <w:rPr>
          <w:sz w:val="24"/>
          <w:szCs w:val="24"/>
        </w:rPr>
        <w:t>:</w:t>
      </w:r>
    </w:p>
    <w:p w14:paraId="10886769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5BF3D1ED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1,</w:t>
      </w:r>
    </w:p>
    <w:p w14:paraId="33C96670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"Pavel",</w:t>
      </w:r>
    </w:p>
    <w:p w14:paraId="506B9B65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"Novák",</w:t>
      </w:r>
    </w:p>
    <w:p w14:paraId="4B35612F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"test",</w:t>
      </w:r>
    </w:p>
    <w:p w14:paraId="59DE2CB4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proofErr w:type="gramStart"/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":fff</w:t>
      </w:r>
      <w:proofErr w:type="gramEnd"/>
    </w:p>
    <w:p w14:paraId="3B65CD0F" w14:textId="77777777" w:rsidR="002E32E8" w:rsidRPr="002E32E8" w:rsidRDefault="002E32E8" w:rsidP="002E32E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2E32E8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4B787FDB" w14:textId="77777777" w:rsidR="002E32E8" w:rsidRPr="002E32E8" w:rsidRDefault="002E32E8" w:rsidP="002E32E8">
      <w:pPr>
        <w:ind w:left="720"/>
        <w:rPr>
          <w:sz w:val="24"/>
          <w:szCs w:val="24"/>
        </w:rPr>
      </w:pPr>
      <w:r w:rsidRPr="002E32E8">
        <w:rPr>
          <w:sz w:val="24"/>
          <w:szCs w:val="24"/>
        </w:rPr>
        <w:t xml:space="preserve">to </w:t>
      </w:r>
      <w:proofErr w:type="spellStart"/>
      <w:r w:rsidRPr="002E32E8">
        <w:rPr>
          <w:sz w:val="24"/>
          <w:szCs w:val="24"/>
        </w:rPr>
        <w:t>the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editing</w:t>
      </w:r>
      <w:proofErr w:type="spellEnd"/>
      <w:r w:rsidRPr="002E32E8">
        <w:rPr>
          <w:sz w:val="24"/>
          <w:szCs w:val="24"/>
        </w:rPr>
        <w:t xml:space="preserve"> </w:t>
      </w:r>
      <w:proofErr w:type="spellStart"/>
      <w:r w:rsidRPr="002E32E8">
        <w:rPr>
          <w:sz w:val="24"/>
          <w:szCs w:val="24"/>
        </w:rPr>
        <w:t>place</w:t>
      </w:r>
      <w:proofErr w:type="spellEnd"/>
      <w:r w:rsidRPr="002E32E8">
        <w:rPr>
          <w:sz w:val="24"/>
          <w:szCs w:val="24"/>
        </w:rPr>
        <w:t xml:space="preserve"> and </w:t>
      </w:r>
      <w:proofErr w:type="spellStart"/>
      <w:r w:rsidRPr="002E32E8">
        <w:rPr>
          <w:sz w:val="24"/>
          <w:szCs w:val="24"/>
        </w:rPr>
        <w:t>push</w:t>
      </w:r>
      <w:proofErr w:type="spellEnd"/>
      <w:r w:rsidRPr="002E32E8">
        <w:rPr>
          <w:sz w:val="24"/>
          <w:szCs w:val="24"/>
        </w:rPr>
        <w:t xml:space="preserve"> SEND </w:t>
      </w:r>
      <w:proofErr w:type="spellStart"/>
      <w:r w:rsidRPr="002E32E8">
        <w:rPr>
          <w:sz w:val="24"/>
          <w:szCs w:val="24"/>
        </w:rPr>
        <w:t>button</w:t>
      </w:r>
      <w:proofErr w:type="spellEnd"/>
      <w:r w:rsidRPr="002E32E8">
        <w:rPr>
          <w:sz w:val="24"/>
          <w:szCs w:val="24"/>
        </w:rPr>
        <w:t>.</w:t>
      </w:r>
    </w:p>
    <w:p w14:paraId="68CDD25E" w14:textId="77777777" w:rsidR="002E32E8" w:rsidRPr="002E32E8" w:rsidRDefault="002E32E8" w:rsidP="002E32E8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440110606"/>
      </w:sdtPr>
      <w:sdtContent>
        <w:p w14:paraId="3B0C49DF" w14:textId="77777777" w:rsidR="002E32E8" w:rsidRPr="002E32E8" w:rsidRDefault="00000000" w:rsidP="002E32E8">
          <w:pPr>
            <w:ind w:left="720"/>
            <w:rPr>
              <w:ins w:id="512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388776966"/>
            </w:sdtPr>
            <w:sdtContent>
              <w:proofErr w:type="spellStart"/>
              <w:ins w:id="513" w:author="Pavel Švec" w:date="2024-08-02T12:34:00Z"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364451577"/>
      </w:sdtPr>
      <w:sdtContent>
        <w:p w14:paraId="617AD52A" w14:textId="77777777" w:rsidR="002E32E8" w:rsidRPr="002E32E8" w:rsidRDefault="00000000" w:rsidP="002E32E8">
          <w:pPr>
            <w:ind w:left="720"/>
            <w:rPr>
              <w:ins w:id="514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322477329"/>
            </w:sdtPr>
            <w:sdtContent>
              <w:proofErr w:type="spellStart"/>
              <w:ins w:id="515" w:author="Pavel Švec" w:date="2024-08-02T12:34:00Z"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40508E57" w14:textId="77777777" w:rsidR="002E32E8" w:rsidRPr="002E32E8" w:rsidRDefault="00000000" w:rsidP="002E32E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84577052"/>
        </w:sdtPr>
        <w:sdtContent>
          <w:sdt>
            <w:sdtPr>
              <w:rPr>
                <w:sz w:val="24"/>
                <w:szCs w:val="24"/>
              </w:rPr>
              <w:tag w:val="goog_rdk_62"/>
              <w:id w:val="219795726"/>
            </w:sdtPr>
            <w:sdtContent>
              <w:proofErr w:type="spellStart"/>
              <w:ins w:id="516" w:author="Pavel Švec" w:date="2024-08-02T12:34:00Z"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="002E32E8" w:rsidRPr="002E32E8">
                <w:rPr>
                  <w:rFonts w:ascii="Roboto" w:eastAsia="Roboto" w:hAnsi="Roboto" w:cs="Roboto"/>
                  <w:sz w:val="24"/>
                  <w:szCs w:val="24"/>
                </w:rPr>
                <w:t xml:space="preserve">and </w:t>
              </w:r>
              <w:proofErr w:type="spellStart"/>
              <w:r w:rsidR="002E32E8" w:rsidRPr="002E32E8">
                <w:rPr>
                  <w:rFonts w:ascii="Roboto" w:eastAsia="Roboto" w:hAnsi="Roboto" w:cs="Roboto"/>
                  <w:sz w:val="24"/>
                  <w:szCs w:val="24"/>
                </w:rPr>
                <w:t>fulfilling</w:t>
              </w:r>
              <w:proofErr w:type="spellEnd"/>
              <w:r w:rsidR="002E32E8" w:rsidRPr="002E32E8">
                <w:rPr>
                  <w:rFonts w:ascii="Roboto" w:eastAsia="Roboto" w:hAnsi="Roboto" w:cs="Roboto"/>
                  <w:sz w:val="24"/>
                  <w:szCs w:val="24"/>
                </w:rPr>
                <w:t xml:space="preserve"> BODY </w:t>
              </w:r>
              <w:proofErr w:type="spellStart"/>
              <w:ins w:id="517" w:author="Pavel Švec" w:date="2024-08-02T12:34:00Z"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="002E32E8" w:rsidRPr="002E32E8">
        <w:rPr>
          <w:sz w:val="24"/>
          <w:szCs w:val="24"/>
        </w:rPr>
        <w:t xml:space="preserve"> </w:t>
      </w:r>
    </w:p>
    <w:p w14:paraId="6D717087" w14:textId="77777777" w:rsidR="002E32E8" w:rsidRPr="002E32E8" w:rsidRDefault="002E32E8" w:rsidP="002E32E8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2143641867"/>
      </w:sdtPr>
      <w:sdtContent>
        <w:p w14:paraId="33F6CB7A" w14:textId="77777777" w:rsidR="002E32E8" w:rsidRPr="002E32E8" w:rsidRDefault="00000000" w:rsidP="002E32E8">
          <w:pPr>
            <w:ind w:left="720"/>
            <w:rPr>
              <w:ins w:id="518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6"/>
              <w:id w:val="1928074508"/>
            </w:sdtPr>
            <w:sdtContent>
              <w:ins w:id="519" w:author="Pavel Švec" w:date="2024-08-02T12:34:00Z"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status: </w:t>
                </w:r>
              </w:ins>
              <w:r w:rsidR="002E32E8" w:rsidRPr="002E32E8">
                <w:rPr>
                  <w:rFonts w:ascii="Roboto" w:eastAsia="Roboto" w:hAnsi="Roboto" w:cs="Roboto"/>
                  <w:sz w:val="24"/>
                  <w:szCs w:val="24"/>
                </w:rPr>
                <w:t>2</w:t>
              </w:r>
              <w:ins w:id="520" w:author="Pavel Švec" w:date="2024-08-02T12:34:00Z">
                <w:r w:rsidR="002E32E8" w:rsidRPr="002E32E8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00 </w:t>
                </w:r>
              </w:ins>
              <w:r w:rsidR="002E32E8" w:rsidRPr="002E32E8">
                <w:rPr>
                  <w:rFonts w:ascii="Roboto" w:eastAsia="Roboto" w:hAnsi="Roboto" w:cs="Roboto"/>
                  <w:sz w:val="24"/>
                  <w:szCs w:val="24"/>
                </w:rPr>
                <w:t>OK</w:t>
              </w:r>
            </w:sdtContent>
          </w:sdt>
        </w:p>
      </w:sdtContent>
    </w:sdt>
    <w:sdt>
      <w:sdtPr>
        <w:tag w:val="goog_rdk_69"/>
        <w:id w:val="-941456251"/>
      </w:sdtPr>
      <w:sdtContent>
        <w:p w14:paraId="1DE8D878" w14:textId="77777777" w:rsidR="002E32E8" w:rsidRPr="002E32E8" w:rsidRDefault="00000000" w:rsidP="002E32E8">
          <w:pPr>
            <w:shd w:val="clear" w:color="auto" w:fill="FFFFFE"/>
            <w:spacing w:line="360" w:lineRule="auto"/>
            <w:ind w:left="720"/>
            <w:rPr>
              <w:ins w:id="521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8"/>
              <w:id w:val="967252464"/>
              <w:showingPlcHdr/>
            </w:sdtPr>
            <w:sdtContent>
              <w:r w:rsidR="002E32E8" w:rsidRPr="002E32E8">
                <w:t xml:space="preserve">     </w:t>
              </w:r>
            </w:sdtContent>
          </w:sdt>
        </w:p>
      </w:sdtContent>
    </w:sdt>
    <w:p w14:paraId="08C54292" w14:textId="77777777" w:rsidR="002E32E8" w:rsidRPr="002E32E8" w:rsidRDefault="002E32E8" w:rsidP="002E32E8">
      <w:pPr>
        <w:pStyle w:val="Odstavecseseznamem"/>
        <w:ind w:left="644"/>
        <w:rPr>
          <w:rFonts w:ascii="Roboto" w:eastAsia="Roboto" w:hAnsi="Roboto" w:cs="Roboto"/>
          <w:sz w:val="24"/>
          <w:szCs w:val="24"/>
        </w:rPr>
      </w:pPr>
      <w:ins w:id="522" w:author="Pavel Švec" w:date="2024-08-02T12:34:00Z">
        <w:r w:rsidRPr="002E32E8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2E32E8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2E32E8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 w:rsidRPr="002E32E8">
        <w:rPr>
          <w:rFonts w:ascii="Roboto" w:eastAsia="Roboto" w:hAnsi="Roboto" w:cs="Roboto"/>
          <w:sz w:val="24"/>
          <w:szCs w:val="24"/>
        </w:rPr>
        <w:t>Wrong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format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for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input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data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for</w:t>
      </w:r>
      <w:proofErr w:type="spellEnd"/>
      <w:r w:rsidRPr="002E32E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2E32E8">
        <w:rPr>
          <w:rFonts w:ascii="Roboto" w:eastAsia="Roboto" w:hAnsi="Roboto" w:cs="Roboto"/>
          <w:sz w:val="24"/>
          <w:szCs w:val="24"/>
        </w:rPr>
        <w:t>age</w:t>
      </w:r>
      <w:proofErr w:type="spellEnd"/>
      <w:ins w:id="523" w:author="Pavel Švec" w:date="2024-08-02T12:34:00Z">
        <w:r w:rsidRPr="002E32E8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6F55E2FC" w14:textId="77777777" w:rsidR="002E32E8" w:rsidRDefault="002E32E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3EA0DFFF" w14:textId="4F77CDAB" w:rsidR="002E32E8" w:rsidRDefault="002E32E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413C6C35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46101075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timestamp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": "2024-</w:t>
      </w:r>
      <w:proofErr w:type="gramStart"/>
      <w:r w:rsidRPr="002E32E8">
        <w:rPr>
          <w:rFonts w:ascii="Roboto" w:eastAsia="Roboto" w:hAnsi="Roboto" w:cs="Roboto"/>
          <w:sz w:val="24"/>
          <w:szCs w:val="24"/>
          <w:lang w:val="cs-CZ"/>
        </w:rPr>
        <w:t>08-09T11</w:t>
      </w:r>
      <w:proofErr w:type="gramEnd"/>
      <w:r w:rsidRPr="002E32E8">
        <w:rPr>
          <w:rFonts w:ascii="Roboto" w:eastAsia="Roboto" w:hAnsi="Roboto" w:cs="Roboto"/>
          <w:sz w:val="24"/>
          <w:szCs w:val="24"/>
          <w:lang w:val="cs-CZ"/>
        </w:rPr>
        <w:t>:09:26.796+00:00",</w:t>
      </w:r>
    </w:p>
    <w:p w14:paraId="71544539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"status": 400,</w:t>
      </w:r>
    </w:p>
    <w:p w14:paraId="48F08B0D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":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Bad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 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Request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",</w:t>
      </w:r>
    </w:p>
    <w:p w14:paraId="4F134890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message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": "",</w:t>
      </w:r>
    </w:p>
    <w:p w14:paraId="31D3AA29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path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": "/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api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/v1/</w:t>
      </w:r>
      <w:proofErr w:type="spellStart"/>
      <w:r w:rsidRPr="002E32E8">
        <w:rPr>
          <w:rFonts w:ascii="Roboto" w:eastAsia="Roboto" w:hAnsi="Roboto" w:cs="Roboto"/>
          <w:sz w:val="24"/>
          <w:szCs w:val="24"/>
          <w:lang w:val="cs-CZ"/>
        </w:rPr>
        <w:t>students</w:t>
      </w:r>
      <w:proofErr w:type="spellEnd"/>
      <w:r w:rsidRPr="002E32E8">
        <w:rPr>
          <w:rFonts w:ascii="Roboto" w:eastAsia="Roboto" w:hAnsi="Roboto" w:cs="Roboto"/>
          <w:sz w:val="24"/>
          <w:szCs w:val="24"/>
          <w:lang w:val="cs-CZ"/>
        </w:rPr>
        <w:t>/"</w:t>
      </w:r>
    </w:p>
    <w:p w14:paraId="2033A550" w14:textId="77777777" w:rsidR="002E32E8" w:rsidRPr="002E32E8" w:rsidRDefault="002E32E8" w:rsidP="002E32E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E32E8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7AC0DF8F" w14:textId="77777777" w:rsidR="002E32E8" w:rsidRDefault="002E32E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57CB0DA7" w14:textId="0023BB3E" w:rsidR="002608C8" w:rsidRPr="001D5B7F" w:rsidRDefault="00000000" w:rsidP="002608C8">
      <w:pPr>
        <w:pStyle w:val="Odstavecseseznamem"/>
        <w:numPr>
          <w:ilvl w:val="0"/>
          <w:numId w:val="5"/>
        </w:numPr>
        <w:ind w:left="709"/>
        <w:rPr>
          <w:sz w:val="24"/>
          <w:szCs w:val="24"/>
        </w:rPr>
      </w:pPr>
      <w:sdt>
        <w:sdtPr>
          <w:rPr>
            <w:sz w:val="24"/>
            <w:szCs w:val="24"/>
          </w:rPr>
          <w:tag w:val="goog_rdk_75"/>
          <w:id w:val="-1283253727"/>
        </w:sdtPr>
        <w:sdtContent>
          <w:proofErr w:type="spellStart"/>
          <w:r w:rsidR="002608C8" w:rsidRPr="001D5B7F">
            <w:rPr>
              <w:sz w:val="24"/>
              <w:szCs w:val="24"/>
            </w:rPr>
            <w:t>Abstract</w:t>
          </w:r>
          <w:proofErr w:type="spellEnd"/>
          <w:r w:rsidR="002608C8" w:rsidRPr="001D5B7F">
            <w:rPr>
              <w:sz w:val="24"/>
              <w:szCs w:val="24"/>
            </w:rPr>
            <w:t xml:space="preserve">: </w:t>
          </w:r>
          <w:proofErr w:type="spellStart"/>
          <w:r w:rsidR="002608C8" w:rsidRPr="001D5B7F">
            <w:rPr>
              <w:sz w:val="24"/>
              <w:szCs w:val="24"/>
            </w:rPr>
            <w:t>negative</w:t>
          </w:r>
          <w:proofErr w:type="spellEnd"/>
          <w:r w:rsidR="002608C8" w:rsidRPr="001D5B7F">
            <w:rPr>
              <w:sz w:val="24"/>
              <w:szCs w:val="24"/>
            </w:rPr>
            <w:t xml:space="preserve"> </w:t>
          </w:r>
          <w:proofErr w:type="spellStart"/>
          <w:r w:rsidR="002608C8" w:rsidRPr="001D5B7F">
            <w:rPr>
              <w:sz w:val="24"/>
              <w:szCs w:val="24"/>
            </w:rPr>
            <w:t>check</w:t>
          </w:r>
          <w:proofErr w:type="spellEnd"/>
          <w:r w:rsidR="002608C8" w:rsidRPr="001D5B7F">
            <w:rPr>
              <w:sz w:val="24"/>
              <w:szCs w:val="24"/>
            </w:rPr>
            <w:t xml:space="preserve"> POST </w:t>
          </w:r>
          <w:proofErr w:type="spellStart"/>
          <w:r w:rsidR="002608C8" w:rsidRPr="001D5B7F">
            <w:rPr>
              <w:sz w:val="24"/>
              <w:szCs w:val="24"/>
            </w:rPr>
            <w:t>order</w:t>
          </w:r>
          <w:proofErr w:type="spellEnd"/>
          <w:r w:rsidR="002608C8" w:rsidRPr="001D5B7F">
            <w:rPr>
              <w:sz w:val="24"/>
              <w:szCs w:val="24"/>
            </w:rPr>
            <w:t xml:space="preserve"> in </w:t>
          </w:r>
          <w:proofErr w:type="spellStart"/>
          <w:r w:rsidR="002608C8" w:rsidRPr="001D5B7F">
            <w:rPr>
              <w:sz w:val="24"/>
              <w:szCs w:val="24"/>
            </w:rPr>
            <w:t>Postman</w:t>
          </w:r>
          <w:proofErr w:type="spellEnd"/>
          <w:r w:rsidR="002608C8" w:rsidRPr="001D5B7F">
            <w:rPr>
              <w:sz w:val="24"/>
              <w:szCs w:val="24"/>
            </w:rPr>
            <w:t xml:space="preserve"> </w:t>
          </w:r>
        </w:sdtContent>
      </w:sdt>
      <w:r w:rsidR="002608C8" w:rsidRPr="001D5B7F">
        <w:rPr>
          <w:sz w:val="24"/>
          <w:szCs w:val="24"/>
        </w:rPr>
        <w:t xml:space="preserve"> (</w:t>
      </w:r>
      <w:proofErr w:type="spellStart"/>
      <w:r w:rsidR="002608C8">
        <w:rPr>
          <w:sz w:val="24"/>
          <w:szCs w:val="24"/>
        </w:rPr>
        <w:t>empty</w:t>
      </w:r>
      <w:proofErr w:type="spellEnd"/>
      <w:r w:rsidR="002608C8">
        <w:rPr>
          <w:sz w:val="24"/>
          <w:szCs w:val="24"/>
        </w:rPr>
        <w:t xml:space="preserve"> ID</w:t>
      </w:r>
      <w:r w:rsidR="002608C8" w:rsidRPr="001D5B7F">
        <w:rPr>
          <w:sz w:val="24"/>
          <w:szCs w:val="24"/>
        </w:rPr>
        <w:t>)</w:t>
      </w:r>
    </w:p>
    <w:sdt>
      <w:sdtPr>
        <w:rPr>
          <w:sz w:val="24"/>
          <w:szCs w:val="24"/>
        </w:rPr>
        <w:tag w:val="goog_rdk_53"/>
        <w:id w:val="-1498408375"/>
      </w:sdtPr>
      <w:sdtContent>
        <w:p w14:paraId="23D79709" w14:textId="77777777" w:rsidR="002608C8" w:rsidRPr="001D5B7F" w:rsidRDefault="00000000" w:rsidP="002608C8">
          <w:pPr>
            <w:ind w:left="720"/>
            <w:rPr>
              <w:ins w:id="524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1605564982"/>
            </w:sdtPr>
            <w:sdtContent>
              <w:proofErr w:type="spellStart"/>
              <w:ins w:id="525" w:author="Pavel Švec" w:date="2024-08-02T12:34:00Z"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20CA062B" w14:textId="77777777" w:rsidR="002608C8" w:rsidRPr="001D5B7F" w:rsidRDefault="00000000" w:rsidP="002608C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1587033003"/>
        </w:sdtPr>
        <w:sdtContent>
          <w:sdt>
            <w:sdtPr>
              <w:rPr>
                <w:sz w:val="24"/>
                <w:szCs w:val="24"/>
              </w:rPr>
              <w:tag w:val="goog_rdk_54"/>
              <w:id w:val="1902482460"/>
            </w:sdtPr>
            <w:sdtContent>
              <w:proofErr w:type="spellStart"/>
              <w:ins w:id="526" w:author="Pavel Švec" w:date="2024-08-02T12:34:00Z"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="002608C8" w:rsidRPr="001D5B7F">
        <w:rPr>
          <w:sz w:val="24"/>
          <w:szCs w:val="24"/>
        </w:rPr>
        <w:t xml:space="preserve"> </w:t>
      </w:r>
    </w:p>
    <w:p w14:paraId="015B678E" w14:textId="77777777" w:rsidR="002608C8" w:rsidRPr="001D5B7F" w:rsidRDefault="002608C8" w:rsidP="002608C8">
      <w:pPr>
        <w:ind w:left="720"/>
        <w:rPr>
          <w:sz w:val="24"/>
          <w:szCs w:val="24"/>
        </w:rPr>
      </w:pPr>
      <w:proofErr w:type="spellStart"/>
      <w:r w:rsidRPr="001D5B7F">
        <w:rPr>
          <w:sz w:val="24"/>
          <w:szCs w:val="24"/>
        </w:rPr>
        <w:t>Click</w:t>
      </w:r>
      <w:proofErr w:type="spellEnd"/>
      <w:r w:rsidRPr="001D5B7F">
        <w:rPr>
          <w:sz w:val="24"/>
          <w:szCs w:val="24"/>
        </w:rPr>
        <w:t xml:space="preserve"> Body, </w:t>
      </w:r>
      <w:proofErr w:type="spellStart"/>
      <w:r w:rsidRPr="001D5B7F">
        <w:rPr>
          <w:sz w:val="24"/>
          <w:szCs w:val="24"/>
        </w:rPr>
        <w:t>next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click</w:t>
      </w:r>
      <w:proofErr w:type="spellEnd"/>
      <w:r w:rsidRPr="001D5B7F">
        <w:rPr>
          <w:sz w:val="24"/>
          <w:szCs w:val="24"/>
        </w:rPr>
        <w:t xml:space="preserve"> raw and </w:t>
      </w:r>
      <w:proofErr w:type="spellStart"/>
      <w:r w:rsidRPr="001D5B7F">
        <w:rPr>
          <w:sz w:val="24"/>
          <w:szCs w:val="24"/>
        </w:rPr>
        <w:t>choose</w:t>
      </w:r>
      <w:proofErr w:type="spellEnd"/>
      <w:r w:rsidRPr="001D5B7F">
        <w:rPr>
          <w:sz w:val="24"/>
          <w:szCs w:val="24"/>
        </w:rPr>
        <w:t xml:space="preserve"> JSON </w:t>
      </w:r>
      <w:proofErr w:type="spellStart"/>
      <w:r w:rsidRPr="001D5B7F">
        <w:rPr>
          <w:sz w:val="24"/>
          <w:szCs w:val="24"/>
        </w:rPr>
        <w:t>language</w:t>
      </w:r>
      <w:proofErr w:type="spellEnd"/>
      <w:r w:rsidRPr="001D5B7F">
        <w:rPr>
          <w:sz w:val="24"/>
          <w:szCs w:val="24"/>
        </w:rPr>
        <w:t xml:space="preserve"> on </w:t>
      </w:r>
      <w:proofErr w:type="spellStart"/>
      <w:r w:rsidRPr="001D5B7F">
        <w:rPr>
          <w:sz w:val="24"/>
          <w:szCs w:val="24"/>
        </w:rPr>
        <w:t>same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line</w:t>
      </w:r>
      <w:proofErr w:type="spellEnd"/>
      <w:r w:rsidRPr="001D5B7F">
        <w:rPr>
          <w:sz w:val="24"/>
          <w:szCs w:val="24"/>
        </w:rPr>
        <w:t>.</w:t>
      </w:r>
    </w:p>
    <w:p w14:paraId="2AA07473" w14:textId="77777777" w:rsidR="002608C8" w:rsidRPr="001D5B7F" w:rsidRDefault="002608C8" w:rsidP="002608C8">
      <w:pPr>
        <w:ind w:left="720"/>
        <w:rPr>
          <w:sz w:val="24"/>
          <w:szCs w:val="24"/>
        </w:rPr>
      </w:pPr>
      <w:proofErr w:type="spellStart"/>
      <w:r w:rsidRPr="001D5B7F">
        <w:rPr>
          <w:sz w:val="24"/>
          <w:szCs w:val="24"/>
        </w:rPr>
        <w:t>Next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enter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this</w:t>
      </w:r>
      <w:proofErr w:type="spellEnd"/>
      <w:r w:rsidRPr="001D5B7F">
        <w:rPr>
          <w:sz w:val="24"/>
          <w:szCs w:val="24"/>
        </w:rPr>
        <w:t>:</w:t>
      </w:r>
    </w:p>
    <w:p w14:paraId="68A02CA7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63DDF5F1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</w:t>
      </w:r>
      <w:proofErr w:type="gram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: ,</w:t>
      </w:r>
      <w:proofErr w:type="gramEnd"/>
    </w:p>
    <w:p w14:paraId="55311D07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"Pavel",</w:t>
      </w:r>
    </w:p>
    <w:p w14:paraId="583386C2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"Novák",</w:t>
      </w:r>
    </w:p>
    <w:p w14:paraId="4BC5ABEC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"email": "test",</w:t>
      </w:r>
    </w:p>
    <w:p w14:paraId="796168B4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"age":888</w:t>
      </w:r>
    </w:p>
    <w:p w14:paraId="28FAB7C7" w14:textId="77777777" w:rsidR="002608C8" w:rsidRPr="001D5B7F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356926D5" w14:textId="77777777" w:rsidR="002608C8" w:rsidRPr="002E32E8" w:rsidRDefault="002608C8" w:rsidP="002608C8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</w:p>
    <w:p w14:paraId="1E03958B" w14:textId="77777777" w:rsidR="002608C8" w:rsidRPr="001D5B7F" w:rsidRDefault="002608C8" w:rsidP="002608C8">
      <w:pPr>
        <w:ind w:left="720"/>
        <w:rPr>
          <w:sz w:val="24"/>
          <w:szCs w:val="24"/>
        </w:rPr>
      </w:pPr>
      <w:r w:rsidRPr="001D5B7F">
        <w:rPr>
          <w:sz w:val="24"/>
          <w:szCs w:val="24"/>
        </w:rPr>
        <w:t xml:space="preserve">to </w:t>
      </w:r>
      <w:proofErr w:type="spellStart"/>
      <w:r w:rsidRPr="001D5B7F">
        <w:rPr>
          <w:sz w:val="24"/>
          <w:szCs w:val="24"/>
        </w:rPr>
        <w:t>the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editing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place</w:t>
      </w:r>
      <w:proofErr w:type="spellEnd"/>
      <w:r w:rsidRPr="001D5B7F">
        <w:rPr>
          <w:sz w:val="24"/>
          <w:szCs w:val="24"/>
        </w:rPr>
        <w:t xml:space="preserve"> and </w:t>
      </w:r>
      <w:proofErr w:type="spellStart"/>
      <w:r w:rsidRPr="001D5B7F">
        <w:rPr>
          <w:sz w:val="24"/>
          <w:szCs w:val="24"/>
        </w:rPr>
        <w:t>push</w:t>
      </w:r>
      <w:proofErr w:type="spellEnd"/>
      <w:r w:rsidRPr="001D5B7F">
        <w:rPr>
          <w:sz w:val="24"/>
          <w:szCs w:val="24"/>
        </w:rPr>
        <w:t xml:space="preserve"> SEND </w:t>
      </w:r>
      <w:proofErr w:type="spellStart"/>
      <w:r w:rsidRPr="001D5B7F">
        <w:rPr>
          <w:sz w:val="24"/>
          <w:szCs w:val="24"/>
        </w:rPr>
        <w:t>button</w:t>
      </w:r>
      <w:proofErr w:type="spellEnd"/>
      <w:r w:rsidRPr="001D5B7F">
        <w:rPr>
          <w:sz w:val="24"/>
          <w:szCs w:val="24"/>
        </w:rPr>
        <w:t>.</w:t>
      </w:r>
    </w:p>
    <w:p w14:paraId="0A8CB903" w14:textId="77777777" w:rsidR="002608C8" w:rsidRPr="001D5B7F" w:rsidRDefault="002608C8" w:rsidP="002608C8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1130283603"/>
      </w:sdtPr>
      <w:sdtContent>
        <w:p w14:paraId="53A24E74" w14:textId="77777777" w:rsidR="002608C8" w:rsidRPr="001D5B7F" w:rsidRDefault="00000000" w:rsidP="002608C8">
          <w:pPr>
            <w:ind w:left="720"/>
            <w:rPr>
              <w:ins w:id="527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1663041386"/>
            </w:sdtPr>
            <w:sdtContent>
              <w:proofErr w:type="spellStart"/>
              <w:ins w:id="528" w:author="Pavel Švec" w:date="2024-08-02T12:34:00Z"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432440553"/>
      </w:sdtPr>
      <w:sdtContent>
        <w:p w14:paraId="14A891FC" w14:textId="77777777" w:rsidR="002608C8" w:rsidRPr="001D5B7F" w:rsidRDefault="00000000" w:rsidP="002608C8">
          <w:pPr>
            <w:ind w:left="720"/>
            <w:rPr>
              <w:ins w:id="529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1958173167"/>
            </w:sdtPr>
            <w:sdtContent>
              <w:proofErr w:type="spellStart"/>
              <w:ins w:id="530" w:author="Pavel Švec" w:date="2024-08-02T12:34:00Z"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21F51BDC" w14:textId="77777777" w:rsidR="002608C8" w:rsidRPr="001D5B7F" w:rsidRDefault="00000000" w:rsidP="002608C8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723488183"/>
        </w:sdtPr>
        <w:sdtContent>
          <w:sdt>
            <w:sdtPr>
              <w:rPr>
                <w:sz w:val="24"/>
                <w:szCs w:val="24"/>
              </w:rPr>
              <w:tag w:val="goog_rdk_62"/>
              <w:id w:val="-86320846"/>
            </w:sdtPr>
            <w:sdtContent>
              <w:proofErr w:type="spellStart"/>
              <w:ins w:id="531" w:author="Pavel Švec" w:date="2024-08-02T12:34:00Z"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="002608C8"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and </w:t>
              </w:r>
              <w:proofErr w:type="spellStart"/>
              <w:r w:rsidR="002608C8" w:rsidRPr="001D5B7F">
                <w:rPr>
                  <w:rFonts w:ascii="Roboto" w:eastAsia="Roboto" w:hAnsi="Roboto" w:cs="Roboto"/>
                  <w:sz w:val="24"/>
                  <w:szCs w:val="24"/>
                </w:rPr>
                <w:t>fulfilling</w:t>
              </w:r>
              <w:proofErr w:type="spellEnd"/>
              <w:r w:rsidR="002608C8"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BODY </w:t>
              </w:r>
              <w:proofErr w:type="spellStart"/>
              <w:ins w:id="532" w:author="Pavel Švec" w:date="2024-08-02T12:34:00Z"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="002608C8" w:rsidRPr="001D5B7F">
        <w:rPr>
          <w:sz w:val="24"/>
          <w:szCs w:val="24"/>
        </w:rPr>
        <w:t xml:space="preserve"> </w:t>
      </w:r>
    </w:p>
    <w:p w14:paraId="533A79F2" w14:textId="77777777" w:rsidR="002608C8" w:rsidRPr="001D5B7F" w:rsidRDefault="002608C8" w:rsidP="002608C8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1394802418"/>
      </w:sdtPr>
      <w:sdtContent>
        <w:p w14:paraId="05652D82" w14:textId="77777777" w:rsidR="002608C8" w:rsidRPr="001D5B7F" w:rsidRDefault="00000000" w:rsidP="002608C8">
          <w:pPr>
            <w:ind w:left="720"/>
            <w:rPr>
              <w:ins w:id="533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6"/>
              <w:id w:val="-1379475310"/>
            </w:sdtPr>
            <w:sdtContent>
              <w:ins w:id="534" w:author="Pavel Švec" w:date="2024-08-02T12:34:00Z"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status: </w:t>
                </w:r>
              </w:ins>
              <w:r w:rsidR="002608C8" w:rsidRPr="001D5B7F">
                <w:rPr>
                  <w:rFonts w:ascii="Roboto" w:eastAsia="Roboto" w:hAnsi="Roboto" w:cs="Roboto"/>
                  <w:sz w:val="24"/>
                  <w:szCs w:val="24"/>
                </w:rPr>
                <w:t>2</w:t>
              </w:r>
              <w:ins w:id="535" w:author="Pavel Švec" w:date="2024-08-02T12:34:00Z">
                <w:r w:rsidR="002608C8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00 </w:t>
                </w:r>
              </w:ins>
              <w:r w:rsidR="002608C8" w:rsidRPr="001D5B7F">
                <w:rPr>
                  <w:rFonts w:ascii="Roboto" w:eastAsia="Roboto" w:hAnsi="Roboto" w:cs="Roboto"/>
                  <w:sz w:val="24"/>
                  <w:szCs w:val="24"/>
                </w:rPr>
                <w:t>OK</w:t>
              </w:r>
            </w:sdtContent>
          </w:sdt>
        </w:p>
      </w:sdtContent>
    </w:sdt>
    <w:p w14:paraId="158F799E" w14:textId="713C2F07" w:rsidR="002608C8" w:rsidRPr="001D5B7F" w:rsidRDefault="002608C8" w:rsidP="002608C8">
      <w:pPr>
        <w:shd w:val="clear" w:color="auto" w:fill="FFFFFE"/>
        <w:spacing w:line="360" w:lineRule="auto"/>
        <w:rPr>
          <w:ins w:id="536" w:author="Pavel Švec" w:date="2024-08-02T12:34:00Z"/>
          <w:rFonts w:ascii="Roboto" w:eastAsia="Roboto" w:hAnsi="Roboto" w:cs="Roboto"/>
          <w:sz w:val="24"/>
          <w:szCs w:val="24"/>
        </w:rPr>
      </w:pPr>
    </w:p>
    <w:p w14:paraId="3109AFAF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5BA5939B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"id": 1518,</w:t>
      </w:r>
    </w:p>
    <w:p w14:paraId="7A1C82A3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"Pavel",</w:t>
      </w:r>
    </w:p>
    <w:p w14:paraId="32CCA58C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"NOVÁK",</w:t>
      </w:r>
    </w:p>
    <w:p w14:paraId="6FF7A8EC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"email": "test",</w:t>
      </w:r>
    </w:p>
    <w:p w14:paraId="0B18675D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888</w:t>
      </w:r>
    </w:p>
    <w:p w14:paraId="4242178D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1BA666CB" w14:textId="77777777" w:rsidR="002608C8" w:rsidRDefault="002608C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248F00D0" w14:textId="795BBEB3" w:rsidR="002608C8" w:rsidRDefault="002608C8" w:rsidP="00903780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1829B94E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13B691EC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timestamp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"2024-</w:t>
      </w:r>
      <w:proofErr w:type="gramStart"/>
      <w:r w:rsidRPr="002608C8">
        <w:rPr>
          <w:rFonts w:ascii="Roboto" w:eastAsia="Roboto" w:hAnsi="Roboto" w:cs="Roboto"/>
          <w:sz w:val="24"/>
          <w:szCs w:val="24"/>
          <w:lang w:val="cs-CZ"/>
        </w:rPr>
        <w:t>08-09T11</w:t>
      </w:r>
      <w:proofErr w:type="gramEnd"/>
      <w:r w:rsidRPr="002608C8">
        <w:rPr>
          <w:rFonts w:ascii="Roboto" w:eastAsia="Roboto" w:hAnsi="Roboto" w:cs="Roboto"/>
          <w:sz w:val="24"/>
          <w:szCs w:val="24"/>
          <w:lang w:val="cs-CZ"/>
        </w:rPr>
        <w:t>:16:22.477+00:00",</w:t>
      </w:r>
    </w:p>
    <w:p w14:paraId="5E08C121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"status": 400,</w:t>
      </w:r>
    </w:p>
    <w:p w14:paraId="10E60A40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Bad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 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Request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",</w:t>
      </w:r>
    </w:p>
    <w:p w14:paraId="6423E502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message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"",</w:t>
      </w:r>
    </w:p>
    <w:p w14:paraId="50155A90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path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": "/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api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/v1/</w:t>
      </w:r>
      <w:proofErr w:type="spellStart"/>
      <w:r w:rsidRPr="002608C8">
        <w:rPr>
          <w:rFonts w:ascii="Roboto" w:eastAsia="Roboto" w:hAnsi="Roboto" w:cs="Roboto"/>
          <w:sz w:val="24"/>
          <w:szCs w:val="24"/>
          <w:lang w:val="cs-CZ"/>
        </w:rPr>
        <w:t>students</w:t>
      </w:r>
      <w:proofErr w:type="spellEnd"/>
      <w:r w:rsidRPr="002608C8">
        <w:rPr>
          <w:rFonts w:ascii="Roboto" w:eastAsia="Roboto" w:hAnsi="Roboto" w:cs="Roboto"/>
          <w:sz w:val="24"/>
          <w:szCs w:val="24"/>
          <w:lang w:val="cs-CZ"/>
        </w:rPr>
        <w:t>/"</w:t>
      </w:r>
    </w:p>
    <w:p w14:paraId="5E40222C" w14:textId="77777777" w:rsidR="002608C8" w:rsidRPr="002608C8" w:rsidRDefault="002608C8" w:rsidP="002608C8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2608C8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4A1B2CA2" w14:textId="061DEB89" w:rsidR="00D81726" w:rsidRPr="00D81726" w:rsidRDefault="00000000" w:rsidP="00D81726">
      <w:pPr>
        <w:pStyle w:val="Odstavecseseznamem"/>
        <w:numPr>
          <w:ilvl w:val="0"/>
          <w:numId w:val="5"/>
        </w:numPr>
        <w:ind w:left="709"/>
        <w:rPr>
          <w:sz w:val="24"/>
          <w:szCs w:val="24"/>
        </w:rPr>
      </w:pPr>
      <w:sdt>
        <w:sdtPr>
          <w:tag w:val="goog_rdk_75"/>
          <w:id w:val="-664093287"/>
        </w:sdtPr>
        <w:sdtContent>
          <w:proofErr w:type="spellStart"/>
          <w:r w:rsidR="00D81726" w:rsidRPr="00D81726">
            <w:rPr>
              <w:sz w:val="24"/>
              <w:szCs w:val="24"/>
            </w:rPr>
            <w:t>Abstract</w:t>
          </w:r>
          <w:proofErr w:type="spellEnd"/>
          <w:r w:rsidR="00D81726" w:rsidRPr="00D81726">
            <w:rPr>
              <w:sz w:val="24"/>
              <w:szCs w:val="24"/>
            </w:rPr>
            <w:t xml:space="preserve">: </w:t>
          </w:r>
          <w:proofErr w:type="spellStart"/>
          <w:r w:rsidR="00D81726" w:rsidRPr="00D81726">
            <w:rPr>
              <w:sz w:val="24"/>
              <w:szCs w:val="24"/>
            </w:rPr>
            <w:t>negative</w:t>
          </w:r>
          <w:proofErr w:type="spellEnd"/>
          <w:r w:rsidR="00D81726" w:rsidRPr="00D81726">
            <w:rPr>
              <w:sz w:val="24"/>
              <w:szCs w:val="24"/>
            </w:rPr>
            <w:t xml:space="preserve"> </w:t>
          </w:r>
          <w:proofErr w:type="spellStart"/>
          <w:r w:rsidR="00D81726" w:rsidRPr="00D81726">
            <w:rPr>
              <w:sz w:val="24"/>
              <w:szCs w:val="24"/>
            </w:rPr>
            <w:t>check</w:t>
          </w:r>
          <w:proofErr w:type="spellEnd"/>
          <w:r w:rsidR="00D81726" w:rsidRPr="00D81726">
            <w:rPr>
              <w:sz w:val="24"/>
              <w:szCs w:val="24"/>
            </w:rPr>
            <w:t xml:space="preserve"> POST </w:t>
          </w:r>
          <w:proofErr w:type="spellStart"/>
          <w:r w:rsidR="00D81726" w:rsidRPr="00D81726">
            <w:rPr>
              <w:sz w:val="24"/>
              <w:szCs w:val="24"/>
            </w:rPr>
            <w:t>order</w:t>
          </w:r>
          <w:proofErr w:type="spellEnd"/>
          <w:r w:rsidR="00D81726" w:rsidRPr="00D81726">
            <w:rPr>
              <w:sz w:val="24"/>
              <w:szCs w:val="24"/>
            </w:rPr>
            <w:t xml:space="preserve"> in </w:t>
          </w:r>
          <w:proofErr w:type="spellStart"/>
          <w:r w:rsidR="00D81726" w:rsidRPr="00D81726">
            <w:rPr>
              <w:sz w:val="24"/>
              <w:szCs w:val="24"/>
            </w:rPr>
            <w:t>Postman</w:t>
          </w:r>
          <w:proofErr w:type="spellEnd"/>
          <w:r w:rsidR="00D81726" w:rsidRPr="00D81726">
            <w:rPr>
              <w:sz w:val="24"/>
              <w:szCs w:val="24"/>
            </w:rPr>
            <w:t xml:space="preserve"> </w:t>
          </w:r>
        </w:sdtContent>
      </w:sdt>
      <w:r w:rsidR="00D81726" w:rsidRPr="00D81726">
        <w:rPr>
          <w:sz w:val="24"/>
          <w:szCs w:val="24"/>
        </w:rPr>
        <w:t xml:space="preserve"> (</w:t>
      </w:r>
      <w:proofErr w:type="spellStart"/>
      <w:r w:rsidR="00D81726" w:rsidRPr="00D81726">
        <w:rPr>
          <w:sz w:val="24"/>
          <w:szCs w:val="24"/>
        </w:rPr>
        <w:t>use</w:t>
      </w:r>
      <w:proofErr w:type="spellEnd"/>
      <w:r w:rsidR="00D81726" w:rsidRPr="00D81726">
        <w:rPr>
          <w:sz w:val="24"/>
          <w:szCs w:val="24"/>
        </w:rPr>
        <w:t xml:space="preserve"> </w:t>
      </w:r>
      <w:proofErr w:type="spellStart"/>
      <w:r w:rsidR="00D81726" w:rsidRPr="00D81726">
        <w:rPr>
          <w:sz w:val="24"/>
          <w:szCs w:val="24"/>
        </w:rPr>
        <w:t>space</w:t>
      </w:r>
      <w:proofErr w:type="spellEnd"/>
      <w:r w:rsidR="00D81726" w:rsidRPr="00D81726">
        <w:rPr>
          <w:sz w:val="24"/>
          <w:szCs w:val="24"/>
        </w:rPr>
        <w:t xml:space="preserve"> </w:t>
      </w:r>
      <w:proofErr w:type="spellStart"/>
      <w:r w:rsidR="00D81726" w:rsidRPr="00D81726">
        <w:rPr>
          <w:sz w:val="24"/>
          <w:szCs w:val="24"/>
        </w:rPr>
        <w:t>instead</w:t>
      </w:r>
      <w:proofErr w:type="spellEnd"/>
      <w:r w:rsidR="00D81726" w:rsidRPr="00D81726">
        <w:rPr>
          <w:sz w:val="24"/>
          <w:szCs w:val="24"/>
        </w:rPr>
        <w:t xml:space="preserve"> of </w:t>
      </w:r>
      <w:proofErr w:type="spellStart"/>
      <w:r w:rsidR="00D81726" w:rsidRPr="00D81726">
        <w:rPr>
          <w:sz w:val="24"/>
          <w:szCs w:val="24"/>
        </w:rPr>
        <w:t>letters</w:t>
      </w:r>
      <w:proofErr w:type="spellEnd"/>
      <w:r w:rsidR="00D81726" w:rsidRPr="00D81726">
        <w:rPr>
          <w:sz w:val="24"/>
          <w:szCs w:val="24"/>
        </w:rPr>
        <w:t>)</w:t>
      </w:r>
    </w:p>
    <w:sdt>
      <w:sdtPr>
        <w:rPr>
          <w:sz w:val="24"/>
          <w:szCs w:val="24"/>
        </w:rPr>
        <w:tag w:val="goog_rdk_53"/>
        <w:id w:val="187802857"/>
      </w:sdtPr>
      <w:sdtContent>
        <w:p w14:paraId="0F8C17D3" w14:textId="77777777" w:rsidR="00D81726" w:rsidRPr="001D5B7F" w:rsidRDefault="00000000" w:rsidP="00D81726">
          <w:pPr>
            <w:ind w:left="720"/>
            <w:rPr>
              <w:ins w:id="537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2"/>
              <w:id w:val="-446237198"/>
            </w:sdtPr>
            <w:sdtContent>
              <w:proofErr w:type="spellStart"/>
              <w:ins w:id="538" w:author="Pavel Švec" w:date="2024-08-02T12:34:00Z"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p w14:paraId="0C7AAC62" w14:textId="77777777" w:rsidR="00D81726" w:rsidRPr="001D5B7F" w:rsidRDefault="00000000" w:rsidP="00D81726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5"/>
          <w:id w:val="-1063705235"/>
        </w:sdtPr>
        <w:sdtContent>
          <w:sdt>
            <w:sdtPr>
              <w:rPr>
                <w:sz w:val="24"/>
                <w:szCs w:val="24"/>
              </w:rPr>
              <w:tag w:val="goog_rdk_54"/>
              <w:id w:val="661509496"/>
            </w:sdtPr>
            <w:sdtContent>
              <w:proofErr w:type="spellStart"/>
              <w:ins w:id="539" w:author="Pavel Švec" w:date="2024-08-02T12:34:00Z"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http://108.143.193.45:8080/api/v1/students/ in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sdtContent>
      </w:sdt>
      <w:r w:rsidR="00D81726" w:rsidRPr="001D5B7F">
        <w:rPr>
          <w:sz w:val="24"/>
          <w:szCs w:val="24"/>
        </w:rPr>
        <w:t xml:space="preserve"> </w:t>
      </w:r>
    </w:p>
    <w:p w14:paraId="5933DDF4" w14:textId="77777777" w:rsidR="00D81726" w:rsidRPr="001D5B7F" w:rsidRDefault="00D81726" w:rsidP="00D81726">
      <w:pPr>
        <w:ind w:left="720"/>
        <w:rPr>
          <w:sz w:val="24"/>
          <w:szCs w:val="24"/>
        </w:rPr>
      </w:pPr>
      <w:proofErr w:type="spellStart"/>
      <w:r w:rsidRPr="001D5B7F">
        <w:rPr>
          <w:sz w:val="24"/>
          <w:szCs w:val="24"/>
        </w:rPr>
        <w:t>Click</w:t>
      </w:r>
      <w:proofErr w:type="spellEnd"/>
      <w:r w:rsidRPr="001D5B7F">
        <w:rPr>
          <w:sz w:val="24"/>
          <w:szCs w:val="24"/>
        </w:rPr>
        <w:t xml:space="preserve"> Body, </w:t>
      </w:r>
      <w:proofErr w:type="spellStart"/>
      <w:r w:rsidRPr="001D5B7F">
        <w:rPr>
          <w:sz w:val="24"/>
          <w:szCs w:val="24"/>
        </w:rPr>
        <w:t>next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click</w:t>
      </w:r>
      <w:proofErr w:type="spellEnd"/>
      <w:r w:rsidRPr="001D5B7F">
        <w:rPr>
          <w:sz w:val="24"/>
          <w:szCs w:val="24"/>
        </w:rPr>
        <w:t xml:space="preserve"> raw and </w:t>
      </w:r>
      <w:proofErr w:type="spellStart"/>
      <w:r w:rsidRPr="001D5B7F">
        <w:rPr>
          <w:sz w:val="24"/>
          <w:szCs w:val="24"/>
        </w:rPr>
        <w:t>choose</w:t>
      </w:r>
      <w:proofErr w:type="spellEnd"/>
      <w:r w:rsidRPr="001D5B7F">
        <w:rPr>
          <w:sz w:val="24"/>
          <w:szCs w:val="24"/>
        </w:rPr>
        <w:t xml:space="preserve"> JSON </w:t>
      </w:r>
      <w:proofErr w:type="spellStart"/>
      <w:r w:rsidRPr="001D5B7F">
        <w:rPr>
          <w:sz w:val="24"/>
          <w:szCs w:val="24"/>
        </w:rPr>
        <w:t>language</w:t>
      </w:r>
      <w:proofErr w:type="spellEnd"/>
      <w:r w:rsidRPr="001D5B7F">
        <w:rPr>
          <w:sz w:val="24"/>
          <w:szCs w:val="24"/>
        </w:rPr>
        <w:t xml:space="preserve"> on </w:t>
      </w:r>
      <w:proofErr w:type="spellStart"/>
      <w:r w:rsidRPr="001D5B7F">
        <w:rPr>
          <w:sz w:val="24"/>
          <w:szCs w:val="24"/>
        </w:rPr>
        <w:t>same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line</w:t>
      </w:r>
      <w:proofErr w:type="spellEnd"/>
      <w:r w:rsidRPr="001D5B7F">
        <w:rPr>
          <w:sz w:val="24"/>
          <w:szCs w:val="24"/>
        </w:rPr>
        <w:t>.</w:t>
      </w:r>
    </w:p>
    <w:p w14:paraId="35D6B5E1" w14:textId="77777777" w:rsidR="00D81726" w:rsidRPr="001D5B7F" w:rsidRDefault="00D81726" w:rsidP="00D81726">
      <w:pPr>
        <w:ind w:left="720"/>
        <w:rPr>
          <w:sz w:val="24"/>
          <w:szCs w:val="24"/>
        </w:rPr>
      </w:pPr>
      <w:proofErr w:type="spellStart"/>
      <w:r w:rsidRPr="001D5B7F">
        <w:rPr>
          <w:sz w:val="24"/>
          <w:szCs w:val="24"/>
        </w:rPr>
        <w:t>Next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enter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this</w:t>
      </w:r>
      <w:proofErr w:type="spellEnd"/>
      <w:r w:rsidRPr="001D5B7F">
        <w:rPr>
          <w:sz w:val="24"/>
          <w:szCs w:val="24"/>
        </w:rPr>
        <w:t>:</w:t>
      </w:r>
    </w:p>
    <w:p w14:paraId="090C4338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{</w:t>
      </w:r>
    </w:p>
    <w:p w14:paraId="367B83F3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"id":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1</w:t>
      </w: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,</w:t>
      </w:r>
    </w:p>
    <w:p w14:paraId="3B81DB7E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firstName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": "40x 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7FCE3EEC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lastName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": "40x 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",</w:t>
      </w:r>
    </w:p>
    <w:p w14:paraId="2650CEE2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    "email": "40x 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space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 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without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 xml:space="preserve"> @",</w:t>
      </w:r>
    </w:p>
    <w:p w14:paraId="051D845B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    "</w:t>
      </w:r>
      <w:proofErr w:type="spellStart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age</w:t>
      </w:r>
      <w:proofErr w:type="spellEnd"/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": 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888</w:t>
      </w:r>
    </w:p>
    <w:p w14:paraId="586B38C6" w14:textId="77777777" w:rsidR="00D81726" w:rsidRPr="001D5B7F" w:rsidRDefault="00D81726" w:rsidP="00D81726">
      <w:pPr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</w:pPr>
      <w:r w:rsidRPr="001D5B7F">
        <w:rPr>
          <w:rFonts w:ascii="Courier New" w:eastAsia="Times New Roman" w:hAnsi="Courier New" w:cs="Courier New"/>
          <w:color w:val="000000"/>
          <w:sz w:val="24"/>
          <w:szCs w:val="24"/>
          <w:lang w:val="cs-CZ"/>
        </w:rPr>
        <w:t>}</w:t>
      </w:r>
    </w:p>
    <w:p w14:paraId="246DFA18" w14:textId="77777777" w:rsidR="00D81726" w:rsidRPr="001D5B7F" w:rsidRDefault="00D81726" w:rsidP="00D81726">
      <w:pPr>
        <w:ind w:left="720"/>
        <w:rPr>
          <w:sz w:val="24"/>
          <w:szCs w:val="24"/>
        </w:rPr>
      </w:pPr>
      <w:r w:rsidRPr="001D5B7F">
        <w:rPr>
          <w:sz w:val="24"/>
          <w:szCs w:val="24"/>
        </w:rPr>
        <w:t xml:space="preserve">to </w:t>
      </w:r>
      <w:proofErr w:type="spellStart"/>
      <w:r w:rsidRPr="001D5B7F">
        <w:rPr>
          <w:sz w:val="24"/>
          <w:szCs w:val="24"/>
        </w:rPr>
        <w:t>the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editing</w:t>
      </w:r>
      <w:proofErr w:type="spellEnd"/>
      <w:r w:rsidRPr="001D5B7F">
        <w:rPr>
          <w:sz w:val="24"/>
          <w:szCs w:val="24"/>
        </w:rPr>
        <w:t xml:space="preserve"> </w:t>
      </w:r>
      <w:proofErr w:type="spellStart"/>
      <w:r w:rsidRPr="001D5B7F">
        <w:rPr>
          <w:sz w:val="24"/>
          <w:szCs w:val="24"/>
        </w:rPr>
        <w:t>place</w:t>
      </w:r>
      <w:proofErr w:type="spellEnd"/>
      <w:r w:rsidRPr="001D5B7F">
        <w:rPr>
          <w:sz w:val="24"/>
          <w:szCs w:val="24"/>
        </w:rPr>
        <w:t xml:space="preserve"> and </w:t>
      </w:r>
      <w:proofErr w:type="spellStart"/>
      <w:r w:rsidRPr="001D5B7F">
        <w:rPr>
          <w:sz w:val="24"/>
          <w:szCs w:val="24"/>
        </w:rPr>
        <w:t>push</w:t>
      </w:r>
      <w:proofErr w:type="spellEnd"/>
      <w:r w:rsidRPr="001D5B7F">
        <w:rPr>
          <w:sz w:val="24"/>
          <w:szCs w:val="24"/>
        </w:rPr>
        <w:t xml:space="preserve"> SEND </w:t>
      </w:r>
      <w:proofErr w:type="spellStart"/>
      <w:r w:rsidRPr="001D5B7F">
        <w:rPr>
          <w:sz w:val="24"/>
          <w:szCs w:val="24"/>
        </w:rPr>
        <w:t>button</w:t>
      </w:r>
      <w:proofErr w:type="spellEnd"/>
      <w:r w:rsidRPr="001D5B7F">
        <w:rPr>
          <w:sz w:val="24"/>
          <w:szCs w:val="24"/>
        </w:rPr>
        <w:t>.</w:t>
      </w:r>
    </w:p>
    <w:p w14:paraId="2A202F5B" w14:textId="77777777" w:rsidR="00D81726" w:rsidRPr="001D5B7F" w:rsidRDefault="00D81726" w:rsidP="00D81726">
      <w:pPr>
        <w:ind w:left="720"/>
        <w:rPr>
          <w:sz w:val="24"/>
          <w:szCs w:val="24"/>
        </w:rPr>
      </w:pPr>
    </w:p>
    <w:sdt>
      <w:sdtPr>
        <w:rPr>
          <w:sz w:val="24"/>
          <w:szCs w:val="24"/>
        </w:rPr>
        <w:tag w:val="goog_rdk_59"/>
        <w:id w:val="-1090846142"/>
      </w:sdtPr>
      <w:sdtContent>
        <w:p w14:paraId="2FC57839" w14:textId="77777777" w:rsidR="00D81726" w:rsidRPr="001D5B7F" w:rsidRDefault="00000000" w:rsidP="00D81726">
          <w:pPr>
            <w:ind w:left="720"/>
            <w:rPr>
              <w:ins w:id="540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58"/>
              <w:id w:val="-400061864"/>
            </w:sdtPr>
            <w:sdtContent>
              <w:proofErr w:type="spellStart"/>
              <w:ins w:id="541" w:author="Pavel Švec" w:date="2024-08-02T12:34:00Z"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rPr>
          <w:sz w:val="24"/>
          <w:szCs w:val="24"/>
        </w:rPr>
        <w:tag w:val="goog_rdk_61"/>
        <w:id w:val="-1212260121"/>
      </w:sdtPr>
      <w:sdtContent>
        <w:p w14:paraId="45A1E518" w14:textId="77777777" w:rsidR="00D81726" w:rsidRPr="001D5B7F" w:rsidRDefault="00000000" w:rsidP="00D81726">
          <w:pPr>
            <w:ind w:left="720"/>
            <w:rPr>
              <w:ins w:id="542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tag w:val="goog_rdk_60"/>
              <w:id w:val="-815026239"/>
            </w:sdtPr>
            <w:sdtContent>
              <w:proofErr w:type="spellStart"/>
              <w:ins w:id="543" w:author="Pavel Švec" w:date="2024-08-02T12:34:00Z"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p w14:paraId="6EDEA102" w14:textId="77777777" w:rsidR="00D81726" w:rsidRPr="001D5B7F" w:rsidRDefault="00000000" w:rsidP="00D81726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63"/>
          <w:id w:val="-730232028"/>
        </w:sdtPr>
        <w:sdtContent>
          <w:sdt>
            <w:sdtPr>
              <w:rPr>
                <w:sz w:val="24"/>
                <w:szCs w:val="24"/>
              </w:rPr>
              <w:tag w:val="goog_rdk_62"/>
              <w:id w:val="885149057"/>
            </w:sdtPr>
            <w:sdtContent>
              <w:proofErr w:type="spellStart"/>
              <w:ins w:id="544" w:author="Pavel Švec" w:date="2024-08-02T12:34:00Z"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="00D81726"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and </w:t>
              </w:r>
              <w:proofErr w:type="spellStart"/>
              <w:r w:rsidR="00D81726" w:rsidRPr="001D5B7F">
                <w:rPr>
                  <w:rFonts w:ascii="Roboto" w:eastAsia="Roboto" w:hAnsi="Roboto" w:cs="Roboto"/>
                  <w:sz w:val="24"/>
                  <w:szCs w:val="24"/>
                </w:rPr>
                <w:t>fulfilling</w:t>
              </w:r>
              <w:proofErr w:type="spellEnd"/>
              <w:r w:rsidR="00D81726" w:rsidRPr="001D5B7F">
                <w:rPr>
                  <w:rFonts w:ascii="Roboto" w:eastAsia="Roboto" w:hAnsi="Roboto" w:cs="Roboto"/>
                  <w:sz w:val="24"/>
                  <w:szCs w:val="24"/>
                </w:rPr>
                <w:t xml:space="preserve"> BODY </w:t>
              </w:r>
              <w:proofErr w:type="spellStart"/>
              <w:ins w:id="545" w:author="Pavel Švec" w:date="2024-08-02T12:34:00Z"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sdtContent>
      </w:sdt>
      <w:r w:rsidR="00D81726" w:rsidRPr="001D5B7F">
        <w:rPr>
          <w:sz w:val="24"/>
          <w:szCs w:val="24"/>
        </w:rPr>
        <w:t xml:space="preserve"> </w:t>
      </w:r>
    </w:p>
    <w:p w14:paraId="6DD3BB04" w14:textId="77777777" w:rsidR="00D81726" w:rsidRPr="001D5B7F" w:rsidRDefault="00D81726" w:rsidP="00D81726">
      <w:pPr>
        <w:ind w:left="720"/>
        <w:rPr>
          <w:sz w:val="24"/>
          <w:szCs w:val="24"/>
          <w:lang w:val="cs-CZ"/>
        </w:rPr>
      </w:pPr>
    </w:p>
    <w:sdt>
      <w:sdtPr>
        <w:tag w:val="goog_rdk_67"/>
        <w:id w:val="-1348633627"/>
      </w:sdtPr>
      <w:sdtContent>
        <w:p w14:paraId="6EBA7ADE" w14:textId="77777777" w:rsidR="00D81726" w:rsidRPr="001D5B7F" w:rsidRDefault="00000000" w:rsidP="00D81726">
          <w:pPr>
            <w:ind w:left="720"/>
            <w:rPr>
              <w:ins w:id="546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6"/>
              <w:id w:val="1501244258"/>
            </w:sdtPr>
            <w:sdtContent>
              <w:ins w:id="547" w:author="Pavel Švec" w:date="2024-08-02T12:34:00Z"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status: </w:t>
                </w:r>
              </w:ins>
              <w:r w:rsidR="00D81726" w:rsidRPr="001D5B7F">
                <w:rPr>
                  <w:rFonts w:ascii="Roboto" w:eastAsia="Roboto" w:hAnsi="Roboto" w:cs="Roboto"/>
                  <w:sz w:val="24"/>
                  <w:szCs w:val="24"/>
                </w:rPr>
                <w:t>2</w:t>
              </w:r>
              <w:ins w:id="548" w:author="Pavel Švec" w:date="2024-08-02T12:34:00Z">
                <w:r w:rsidR="00D81726" w:rsidRPr="001D5B7F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00 </w:t>
                </w:r>
              </w:ins>
              <w:r w:rsidR="00D81726" w:rsidRPr="001D5B7F">
                <w:rPr>
                  <w:rFonts w:ascii="Roboto" w:eastAsia="Roboto" w:hAnsi="Roboto" w:cs="Roboto"/>
                  <w:sz w:val="24"/>
                  <w:szCs w:val="24"/>
                </w:rPr>
                <w:t>OK</w:t>
              </w:r>
            </w:sdtContent>
          </w:sdt>
        </w:p>
      </w:sdtContent>
    </w:sdt>
    <w:sdt>
      <w:sdtPr>
        <w:tag w:val="goog_rdk_69"/>
        <w:id w:val="-1599787765"/>
      </w:sdtPr>
      <w:sdtContent>
        <w:p w14:paraId="03087E94" w14:textId="77777777" w:rsidR="00D81726" w:rsidRPr="001D5B7F" w:rsidRDefault="00000000" w:rsidP="00D81726">
          <w:pPr>
            <w:shd w:val="clear" w:color="auto" w:fill="FFFFFE"/>
            <w:spacing w:line="360" w:lineRule="auto"/>
            <w:ind w:left="720"/>
            <w:rPr>
              <w:ins w:id="549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68"/>
              <w:id w:val="1454837149"/>
              <w:showingPlcHdr/>
            </w:sdtPr>
            <w:sdtContent>
              <w:r w:rsidR="00D81726" w:rsidRPr="001D5B7F">
                <w:t xml:space="preserve">     </w:t>
              </w:r>
            </w:sdtContent>
          </w:sdt>
        </w:p>
      </w:sdtContent>
    </w:sdt>
    <w:p w14:paraId="2980AEEC" w14:textId="77ECA4D7" w:rsidR="002608C8" w:rsidRDefault="00D81726" w:rsidP="00D8172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ins w:id="550" w:author="Pavel Švec" w:date="2024-08-02T12:34:00Z">
        <w:r w:rsidRPr="001D5B7F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1D5B7F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1D5B7F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>
        <w:rPr>
          <w:rFonts w:ascii="Roboto" w:eastAsia="Roboto" w:hAnsi="Roboto" w:cs="Roboto"/>
          <w:sz w:val="24"/>
          <w:szCs w:val="24"/>
        </w:rPr>
        <w:t>Too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long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firstName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lastName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 email</w:t>
      </w:r>
      <w:ins w:id="551" w:author="Pavel Švec" w:date="2024-08-02T12:34:00Z">
        <w:r w:rsidRPr="001D5B7F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109C5A91" w14:textId="77777777" w:rsidR="00D81726" w:rsidRDefault="00D81726" w:rsidP="00D8172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317C5115" w14:textId="6AA46D7A" w:rsidR="00D81726" w:rsidRDefault="00D81726" w:rsidP="00D8172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AA29C6">
        <w:rPr>
          <w:rFonts w:ascii="Roboto" w:eastAsia="Roboto" w:hAnsi="Roboto" w:cs="Roboto"/>
          <w:sz w:val="24"/>
          <w:szCs w:val="24"/>
        </w:rPr>
        <w:t>result</w:t>
      </w:r>
      <w:proofErr w:type="spellEnd"/>
      <w:r w:rsidR="00AA29C6">
        <w:rPr>
          <w:rFonts w:ascii="Roboto" w:eastAsia="Roboto" w:hAnsi="Roboto" w:cs="Roboto"/>
          <w:sz w:val="24"/>
          <w:szCs w:val="24"/>
        </w:rPr>
        <w:t>:</w:t>
      </w:r>
    </w:p>
    <w:p w14:paraId="5DE28808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56897365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"id": 1519,</w:t>
      </w:r>
    </w:p>
    <w:p w14:paraId="721CD762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AA29C6">
        <w:rPr>
          <w:rFonts w:ascii="Roboto" w:eastAsia="Roboto" w:hAnsi="Roboto" w:cs="Roboto"/>
          <w:sz w:val="24"/>
          <w:szCs w:val="24"/>
          <w:lang w:val="cs-CZ"/>
        </w:rPr>
        <w:t>firstName</w:t>
      </w:r>
      <w:proofErr w:type="spellEnd"/>
      <w:r w:rsidRPr="00AA29C6">
        <w:rPr>
          <w:rFonts w:ascii="Roboto" w:eastAsia="Roboto" w:hAnsi="Roboto" w:cs="Roboto"/>
          <w:sz w:val="24"/>
          <w:szCs w:val="24"/>
          <w:lang w:val="cs-CZ"/>
        </w:rPr>
        <w:t>": "                                        ",</w:t>
      </w:r>
    </w:p>
    <w:p w14:paraId="577FC7CE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AA29C6">
        <w:rPr>
          <w:rFonts w:ascii="Roboto" w:eastAsia="Roboto" w:hAnsi="Roboto" w:cs="Roboto"/>
          <w:sz w:val="24"/>
          <w:szCs w:val="24"/>
          <w:lang w:val="cs-CZ"/>
        </w:rPr>
        <w:t>lastName</w:t>
      </w:r>
      <w:proofErr w:type="spellEnd"/>
      <w:r w:rsidRPr="00AA29C6">
        <w:rPr>
          <w:rFonts w:ascii="Roboto" w:eastAsia="Roboto" w:hAnsi="Roboto" w:cs="Roboto"/>
          <w:sz w:val="24"/>
          <w:szCs w:val="24"/>
          <w:lang w:val="cs-CZ"/>
        </w:rPr>
        <w:t>": "                                        ",</w:t>
      </w:r>
    </w:p>
    <w:p w14:paraId="5C2117C1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"email": "                                        ",</w:t>
      </w:r>
    </w:p>
    <w:p w14:paraId="7C9932DB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AA29C6">
        <w:rPr>
          <w:rFonts w:ascii="Roboto" w:eastAsia="Roboto" w:hAnsi="Roboto" w:cs="Roboto"/>
          <w:sz w:val="24"/>
          <w:szCs w:val="24"/>
          <w:lang w:val="cs-CZ"/>
        </w:rPr>
        <w:t>age</w:t>
      </w:r>
      <w:proofErr w:type="spellEnd"/>
      <w:r w:rsidRPr="00AA29C6">
        <w:rPr>
          <w:rFonts w:ascii="Roboto" w:eastAsia="Roboto" w:hAnsi="Roboto" w:cs="Roboto"/>
          <w:sz w:val="24"/>
          <w:szCs w:val="24"/>
          <w:lang w:val="cs-CZ"/>
        </w:rPr>
        <w:t>": 888</w:t>
      </w:r>
    </w:p>
    <w:p w14:paraId="1C410368" w14:textId="77777777" w:rsidR="00AA29C6" w:rsidRPr="00AA29C6" w:rsidRDefault="00AA29C6" w:rsidP="00AA29C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AA29C6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0859D60D" w14:textId="77777777" w:rsidR="00AA29C6" w:rsidRDefault="00AA29C6" w:rsidP="00D81726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sdt>
      <w:sdtPr>
        <w:tag w:val="goog_rdk_21"/>
        <w:id w:val="1579251769"/>
      </w:sdtPr>
      <w:sdtContent>
        <w:p w14:paraId="78FDE5BC" w14:textId="70158467" w:rsidR="00C351AA" w:rsidRPr="00C351AA" w:rsidRDefault="00000000" w:rsidP="00C351AA">
          <w:pPr>
            <w:pStyle w:val="Odstavecseseznamem"/>
            <w:numPr>
              <w:ilvl w:val="0"/>
              <w:numId w:val="5"/>
            </w:numPr>
            <w:ind w:left="709" w:hanging="425"/>
            <w:rPr>
              <w:ins w:id="552" w:author="Pavel Švec" w:date="2024-08-02T12:34:00Z"/>
              <w:rFonts w:ascii="Roboto" w:eastAsia="Roboto" w:hAnsi="Roboto" w:cs="Roboto"/>
              <w:b/>
              <w:sz w:val="24"/>
              <w:szCs w:val="24"/>
            </w:rPr>
          </w:pPr>
          <w:sdt>
            <w:sdtPr>
              <w:tag w:val="goog_rdk_20"/>
              <w:id w:val="1984585057"/>
            </w:sdtPr>
            <w:sdtContent>
              <w:proofErr w:type="spellStart"/>
              <w:ins w:id="553" w:author="Pavel Švec" w:date="2024-08-02T12:34:00Z"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abstract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pozitive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check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="00C351AA" w:rsidRPr="00C351AA"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ins w:id="554" w:author="Pavel Švec" w:date="2024-08-02T12:34:00Z"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order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in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3"/>
        <w:id w:val="-1285656824"/>
      </w:sdtPr>
      <w:sdtContent>
        <w:p w14:paraId="3F6359D4" w14:textId="77777777" w:rsidR="00C351AA" w:rsidRPr="00C351AA" w:rsidRDefault="00000000" w:rsidP="00C351AA">
          <w:pPr>
            <w:ind w:left="720"/>
            <w:rPr>
              <w:ins w:id="555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2"/>
              <w:id w:val="-569657242"/>
            </w:sdtPr>
            <w:sdtContent>
              <w:proofErr w:type="spellStart"/>
              <w:ins w:id="556" w:author="Pavel Švec" w:date="2024-08-02T12:34:00Z"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5"/>
        <w:id w:val="-1908983895"/>
      </w:sdtPr>
      <w:sdtContent>
        <w:sdt>
          <w:sdtPr>
            <w:tag w:val="goog_rdk_24"/>
            <w:id w:val="-1575811823"/>
          </w:sdtPr>
          <w:sdtContent>
            <w:p w14:paraId="6179EFA8" w14:textId="77777777" w:rsidR="00C351AA" w:rsidRPr="00C351AA" w:rsidRDefault="00C351AA" w:rsidP="00C351AA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ins w:id="557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</w:t>
                </w:r>
              </w:ins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begin"/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instrText xml:space="preserve"> HYPERLINK "</w:instrText>
              </w:r>
              <w:ins w:id="558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instrText>http://108.143.193.45:8080/api/v1/students/</w:instrText>
                </w:r>
              </w:ins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instrText xml:space="preserve">1519" </w:instrText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separate"/>
              </w:r>
              <w:ins w:id="559" w:author="Pavel Švec" w:date="2024-08-02T12:34:00Z">
                <w:r w:rsidRPr="00C351AA">
                  <w:rPr>
                    <w:rStyle w:val="Hypertextovodkaz"/>
                    <w:rFonts w:ascii="Roboto" w:eastAsia="Roboto" w:hAnsi="Roboto" w:cs="Roboto"/>
                    <w:sz w:val="24"/>
                    <w:szCs w:val="24"/>
                  </w:rPr>
                  <w:t>http://108.143.193.45:8080/api/v1/students/</w:t>
                </w:r>
              </w:ins>
              <w:r w:rsidRPr="00C351AA">
                <w:rPr>
                  <w:rStyle w:val="Hypertextovodkaz"/>
                  <w:rFonts w:ascii="Roboto" w:eastAsia="Roboto" w:hAnsi="Roboto" w:cs="Roboto"/>
                  <w:sz w:val="24"/>
                  <w:szCs w:val="24"/>
                </w:rPr>
                <w:t>1519</w:t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end"/>
              </w:r>
              <w:ins w:id="560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in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p>
            <w:p w14:paraId="1DEBF17A" w14:textId="36B1B103" w:rsidR="00C351AA" w:rsidRPr="00C351AA" w:rsidRDefault="00C351AA" w:rsidP="00C351AA">
              <w:pPr>
                <w:ind w:left="720"/>
                <w:rPr>
                  <w:ins w:id="561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Set DELETE and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pus</w:t>
              </w:r>
              <w:r w:rsidR="006128C5">
                <w:rPr>
                  <w:rFonts w:ascii="Roboto" w:eastAsia="Roboto" w:hAnsi="Roboto" w:cs="Roboto"/>
                  <w:sz w:val="24"/>
                  <w:szCs w:val="24"/>
                </w:rPr>
                <w:t>h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button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SEND</w:t>
              </w:r>
            </w:p>
          </w:sdtContent>
        </w:sdt>
      </w:sdtContent>
    </w:sdt>
    <w:sdt>
      <w:sdtPr>
        <w:tag w:val="goog_rdk_27"/>
        <w:id w:val="-1356491607"/>
      </w:sdtPr>
      <w:sdtContent>
        <w:p w14:paraId="7F9B88F1" w14:textId="77777777" w:rsidR="00C351AA" w:rsidRPr="00C351AA" w:rsidRDefault="00000000" w:rsidP="00C351AA">
          <w:pPr>
            <w:ind w:left="720"/>
            <w:rPr>
              <w:ins w:id="562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6"/>
              <w:id w:val="1680158323"/>
            </w:sdtPr>
            <w:sdtContent/>
          </w:sdt>
        </w:p>
      </w:sdtContent>
    </w:sdt>
    <w:sdt>
      <w:sdtPr>
        <w:tag w:val="goog_rdk_29"/>
        <w:id w:val="1334653050"/>
      </w:sdtPr>
      <w:sdtContent>
        <w:p w14:paraId="0CE18B87" w14:textId="77777777" w:rsidR="00C351AA" w:rsidRPr="00C351AA" w:rsidRDefault="00000000" w:rsidP="00C351AA">
          <w:pPr>
            <w:ind w:left="720"/>
            <w:rPr>
              <w:ins w:id="563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8"/>
              <w:id w:val="381299534"/>
            </w:sdtPr>
            <w:sdtContent>
              <w:proofErr w:type="spellStart"/>
              <w:ins w:id="564" w:author="Pavel Švec" w:date="2024-08-02T12:34:00Z"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1"/>
        <w:id w:val="-1674792709"/>
      </w:sdtPr>
      <w:sdtContent>
        <w:p w14:paraId="43B264D4" w14:textId="77777777" w:rsidR="00C351AA" w:rsidRPr="00C351AA" w:rsidRDefault="00000000" w:rsidP="00C351AA">
          <w:pPr>
            <w:ind w:left="720"/>
            <w:rPr>
              <w:ins w:id="565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0"/>
              <w:id w:val="-237938943"/>
            </w:sdtPr>
            <w:sdtContent>
              <w:proofErr w:type="spellStart"/>
              <w:ins w:id="566" w:author="Pavel Švec" w:date="2024-08-02T12:34:00Z"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33"/>
        <w:id w:val="147178927"/>
      </w:sdtPr>
      <w:sdtContent>
        <w:p w14:paraId="2DD2E7FE" w14:textId="77777777" w:rsidR="00C351AA" w:rsidRPr="00C351AA" w:rsidRDefault="00000000" w:rsidP="00C351AA">
          <w:pPr>
            <w:ind w:left="720"/>
            <w:rPr>
              <w:ins w:id="567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2"/>
              <w:id w:val="678154093"/>
            </w:sdtPr>
            <w:sdtContent>
              <w:proofErr w:type="spellStart"/>
              <w:ins w:id="568" w:author="Pavel Švec" w:date="2024-08-02T12:34:00Z"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5"/>
        <w:id w:val="-85917287"/>
      </w:sdtPr>
      <w:sdtContent>
        <w:p w14:paraId="0F1ABFFC" w14:textId="77777777" w:rsidR="00C351AA" w:rsidRPr="00C351AA" w:rsidRDefault="00000000" w:rsidP="00C351AA">
          <w:pPr>
            <w:ind w:left="720"/>
            <w:rPr>
              <w:ins w:id="569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4"/>
              <w:id w:val="-2082358383"/>
            </w:sdtPr>
            <w:sdtContent/>
          </w:sdt>
        </w:p>
      </w:sdtContent>
    </w:sdt>
    <w:sdt>
      <w:sdtPr>
        <w:tag w:val="goog_rdk_37"/>
        <w:id w:val="38178033"/>
      </w:sdtPr>
      <w:sdtContent>
        <w:p w14:paraId="1043EFAE" w14:textId="77777777" w:rsidR="00C351AA" w:rsidRPr="00C351AA" w:rsidRDefault="00000000" w:rsidP="00C351AA">
          <w:pPr>
            <w:ind w:left="720"/>
            <w:rPr>
              <w:ins w:id="570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6"/>
              <w:id w:val="1312983008"/>
            </w:sdtPr>
            <w:sdtContent>
              <w:ins w:id="571" w:author="Pavel Švec" w:date="2024-08-02T12:34:00Z">
                <w:r w:rsidR="00C351AA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p w14:paraId="194EA47B" w14:textId="77777777" w:rsidR="00C351AA" w:rsidRP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62D1A6D1" w14:textId="7908B3FC" w:rsidR="00AA29C6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ins w:id="572" w:author="Pavel Švec" w:date="2024-08-02T12:34:00Z">
        <w:r w:rsidRPr="00C351AA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C351AA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C351AA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 w:rsidRPr="00C351AA">
        <w:rPr>
          <w:rFonts w:ascii="Roboto" w:eastAsia="Roboto" w:hAnsi="Roboto" w:cs="Roboto"/>
          <w:sz w:val="24"/>
          <w:szCs w:val="24"/>
        </w:rPr>
        <w:t>Student</w:t>
      </w:r>
      <w:proofErr w:type="spellEnd"/>
      <w:r w:rsidRPr="00C351AA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C351AA">
        <w:rPr>
          <w:rFonts w:ascii="Roboto" w:eastAsia="Roboto" w:hAnsi="Roboto" w:cs="Roboto"/>
          <w:sz w:val="24"/>
          <w:szCs w:val="24"/>
        </w:rPr>
        <w:t>was</w:t>
      </w:r>
      <w:proofErr w:type="spellEnd"/>
      <w:r w:rsidRPr="00C351AA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C351AA">
        <w:rPr>
          <w:rFonts w:ascii="Roboto" w:eastAsia="Roboto" w:hAnsi="Roboto" w:cs="Roboto"/>
          <w:sz w:val="24"/>
          <w:szCs w:val="24"/>
        </w:rPr>
        <w:t>delete</w:t>
      </w:r>
      <w:proofErr w:type="spellEnd"/>
      <w:ins w:id="573" w:author="Pavel Švec" w:date="2024-08-02T12:34:00Z">
        <w:r w:rsidRPr="00C351AA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4DA71CF0" w14:textId="77777777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7903CC71" w14:textId="15E77995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087072AF" w14:textId="0699C6A8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Status: 200 OK</w:t>
      </w:r>
    </w:p>
    <w:p w14:paraId="091E0B1B" w14:textId="77777777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79847972" w14:textId="03FB4444" w:rsidR="00C351AA" w:rsidRDefault="00C351AA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Without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any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message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  <w:proofErr w:type="spellStart"/>
      <w:r>
        <w:rPr>
          <w:rFonts w:ascii="Roboto" w:eastAsia="Roboto" w:hAnsi="Roboto" w:cs="Roboto"/>
          <w:sz w:val="24"/>
          <w:szCs w:val="24"/>
        </w:rPr>
        <w:t>Recor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was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delete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from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DTB.</w:t>
      </w:r>
    </w:p>
    <w:p w14:paraId="2B56BE17" w14:textId="77777777" w:rsidR="006128C5" w:rsidRDefault="006128C5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sdt>
      <w:sdtPr>
        <w:tag w:val="goog_rdk_21"/>
        <w:id w:val="506802427"/>
      </w:sdtPr>
      <w:sdtContent>
        <w:p w14:paraId="0A7CF155" w14:textId="7B20C134" w:rsidR="006128C5" w:rsidRPr="006128C5" w:rsidRDefault="00000000" w:rsidP="006128C5">
          <w:pPr>
            <w:pStyle w:val="Odstavecseseznamem"/>
            <w:numPr>
              <w:ilvl w:val="0"/>
              <w:numId w:val="5"/>
            </w:numPr>
            <w:ind w:left="709" w:hanging="567"/>
            <w:rPr>
              <w:ins w:id="574" w:author="Pavel Švec" w:date="2024-08-02T12:34:00Z"/>
              <w:rFonts w:ascii="Roboto" w:eastAsia="Roboto" w:hAnsi="Roboto" w:cs="Roboto"/>
              <w:b/>
              <w:sz w:val="24"/>
              <w:szCs w:val="24"/>
            </w:rPr>
          </w:pPr>
          <w:sdt>
            <w:sdtPr>
              <w:tag w:val="goog_rdk_20"/>
              <w:id w:val="1432547401"/>
            </w:sdtPr>
            <w:sdtContent>
              <w:proofErr w:type="spellStart"/>
              <w:ins w:id="575" w:author="Pavel Švec" w:date="2024-08-02T12:34:00Z">
                <w:r w:rsidR="006128C5" w:rsidRPr="006128C5">
                  <w:rPr>
                    <w:rFonts w:ascii="Roboto" w:eastAsia="Roboto" w:hAnsi="Roboto" w:cs="Roboto"/>
                    <w:sz w:val="24"/>
                    <w:szCs w:val="24"/>
                  </w:rPr>
                  <w:t>abstract</w:t>
                </w:r>
                <w:proofErr w:type="spellEnd"/>
                <w:r w:rsidR="006128C5"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</w:t>
                </w:r>
              </w:ins>
              <w:proofErr w:type="spellStart"/>
              <w:r w:rsidR="006128C5" w:rsidRPr="006128C5">
                <w:rPr>
                  <w:rFonts w:ascii="Roboto" w:eastAsia="Roboto" w:hAnsi="Roboto" w:cs="Roboto"/>
                  <w:sz w:val="24"/>
                  <w:szCs w:val="24"/>
                </w:rPr>
                <w:t>negative</w:t>
              </w:r>
              <w:proofErr w:type="spellEnd"/>
              <w:ins w:id="576" w:author="Pavel Švec" w:date="2024-08-02T12:34:00Z">
                <w:r w:rsidR="006128C5"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6128C5">
                  <w:rPr>
                    <w:rFonts w:ascii="Roboto" w:eastAsia="Roboto" w:hAnsi="Roboto" w:cs="Roboto"/>
                    <w:sz w:val="24"/>
                    <w:szCs w:val="24"/>
                  </w:rPr>
                  <w:t>check</w:t>
                </w:r>
                <w:proofErr w:type="spellEnd"/>
                <w:r w:rsidR="006128C5"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</w:ins>
              <w:r w:rsidR="006128C5" w:rsidRPr="006128C5">
                <w:rPr>
                  <w:rFonts w:ascii="Roboto" w:eastAsia="Roboto" w:hAnsi="Roboto" w:cs="Roboto"/>
                  <w:sz w:val="24"/>
                  <w:szCs w:val="24"/>
                </w:rPr>
                <w:t>DELETE</w:t>
              </w:r>
              <w:ins w:id="577" w:author="Pavel Švec" w:date="2024-08-02T12:34:00Z">
                <w:r w:rsidR="006128C5"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6128C5">
                  <w:rPr>
                    <w:rFonts w:ascii="Roboto" w:eastAsia="Roboto" w:hAnsi="Roboto" w:cs="Roboto"/>
                    <w:sz w:val="24"/>
                    <w:szCs w:val="24"/>
                  </w:rPr>
                  <w:t>order</w:t>
                </w:r>
                <w:proofErr w:type="spellEnd"/>
                <w:r w:rsidR="006128C5" w:rsidRPr="006128C5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in </w:t>
                </w:r>
                <w:proofErr w:type="spellStart"/>
                <w:r w:rsidR="006128C5" w:rsidRPr="006128C5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3"/>
        <w:id w:val="-1671401515"/>
      </w:sdtPr>
      <w:sdtContent>
        <w:p w14:paraId="7642F58F" w14:textId="77777777" w:rsidR="006128C5" w:rsidRPr="00C351AA" w:rsidRDefault="00000000" w:rsidP="006128C5">
          <w:pPr>
            <w:ind w:left="720"/>
            <w:rPr>
              <w:ins w:id="578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2"/>
              <w:id w:val="-1890340566"/>
            </w:sdtPr>
            <w:sdtContent>
              <w:proofErr w:type="spellStart"/>
              <w:ins w:id="579" w:author="Pavel Švec" w:date="2024-08-02T12:34:00Z"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open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sdtContent>
          </w:sdt>
        </w:p>
      </w:sdtContent>
    </w:sdt>
    <w:sdt>
      <w:sdtPr>
        <w:tag w:val="goog_rdk_25"/>
        <w:id w:val="-279336643"/>
      </w:sdtPr>
      <w:sdtContent>
        <w:sdt>
          <w:sdtPr>
            <w:tag w:val="goog_rdk_24"/>
            <w:id w:val="-362363047"/>
          </w:sdtPr>
          <w:sdtContent>
            <w:p w14:paraId="01D36B2F" w14:textId="77777777" w:rsidR="006128C5" w:rsidRPr="00C351AA" w:rsidRDefault="006128C5" w:rsidP="006128C5">
              <w:pPr>
                <w:ind w:left="720"/>
                <w:rPr>
                  <w:rFonts w:ascii="Roboto" w:eastAsia="Roboto" w:hAnsi="Roboto" w:cs="Roboto"/>
                  <w:sz w:val="24"/>
                  <w:szCs w:val="24"/>
                </w:rPr>
              </w:pPr>
              <w:proofErr w:type="spellStart"/>
              <w:ins w:id="580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use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: </w:t>
                </w:r>
              </w:ins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begin"/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instrText xml:space="preserve"> HYPERLINK "</w:instrText>
              </w:r>
              <w:ins w:id="581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instrText>http://108.143.193.45:8080/api/v1/students/</w:instrText>
                </w:r>
              </w:ins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instrText xml:space="preserve">1519" </w:instrText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separate"/>
              </w:r>
              <w:ins w:id="582" w:author="Pavel Švec" w:date="2024-08-02T12:34:00Z">
                <w:r w:rsidRPr="00C351AA">
                  <w:rPr>
                    <w:rStyle w:val="Hypertextovodkaz"/>
                    <w:rFonts w:ascii="Roboto" w:eastAsia="Roboto" w:hAnsi="Roboto" w:cs="Roboto"/>
                    <w:sz w:val="24"/>
                    <w:szCs w:val="24"/>
                  </w:rPr>
                  <w:t>http://108.143.193.45:8080/api/v1/students/</w:t>
                </w:r>
              </w:ins>
              <w:r w:rsidRPr="00C351AA">
                <w:rPr>
                  <w:rStyle w:val="Hypertextovodkaz"/>
                  <w:rFonts w:ascii="Roboto" w:eastAsia="Roboto" w:hAnsi="Roboto" w:cs="Roboto"/>
                  <w:sz w:val="24"/>
                  <w:szCs w:val="24"/>
                </w:rPr>
                <w:t>1519</w:t>
              </w:r>
              <w:r w:rsidRPr="00C351AA">
                <w:rPr>
                  <w:rFonts w:ascii="Roboto" w:eastAsia="Roboto" w:hAnsi="Roboto" w:cs="Roboto"/>
                  <w:sz w:val="24"/>
                  <w:szCs w:val="24"/>
                </w:rPr>
                <w:fldChar w:fldCharType="end"/>
              </w:r>
              <w:ins w:id="583" w:author="Pavel Švec" w:date="2024-08-02T12:34:00Z"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in </w:t>
                </w:r>
                <w:proofErr w:type="spellStart"/>
                <w:r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</w:ins>
              <w:proofErr w:type="spellEnd"/>
            </w:p>
            <w:p w14:paraId="26C3A3D9" w14:textId="77777777" w:rsidR="006128C5" w:rsidRPr="00C351AA" w:rsidRDefault="006128C5" w:rsidP="006128C5">
              <w:pPr>
                <w:ind w:left="720"/>
                <w:rPr>
                  <w:ins w:id="584" w:author="Pavel Švec" w:date="2024-08-02T12:34:00Z"/>
                  <w:rFonts w:ascii="Roboto" w:eastAsia="Roboto" w:hAnsi="Roboto" w:cs="Roboto"/>
                  <w:sz w:val="24"/>
                  <w:szCs w:val="24"/>
                </w:rPr>
              </w:pPr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Set DELETE and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push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Roboto" w:eastAsia="Roboto" w:hAnsi="Roboto" w:cs="Roboto"/>
                  <w:sz w:val="24"/>
                  <w:szCs w:val="24"/>
                </w:rPr>
                <w:t>button</w:t>
              </w:r>
              <w:proofErr w:type="spellEnd"/>
              <w:r>
                <w:rPr>
                  <w:rFonts w:ascii="Roboto" w:eastAsia="Roboto" w:hAnsi="Roboto" w:cs="Roboto"/>
                  <w:sz w:val="24"/>
                  <w:szCs w:val="24"/>
                </w:rPr>
                <w:t xml:space="preserve"> SEND</w:t>
              </w:r>
            </w:p>
          </w:sdtContent>
        </w:sdt>
      </w:sdtContent>
    </w:sdt>
    <w:sdt>
      <w:sdtPr>
        <w:tag w:val="goog_rdk_27"/>
        <w:id w:val="221334669"/>
      </w:sdtPr>
      <w:sdtContent>
        <w:p w14:paraId="3A717109" w14:textId="77777777" w:rsidR="006128C5" w:rsidRPr="00C351AA" w:rsidRDefault="00000000" w:rsidP="006128C5">
          <w:pPr>
            <w:ind w:left="720"/>
            <w:rPr>
              <w:ins w:id="585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6"/>
              <w:id w:val="317692688"/>
            </w:sdtPr>
            <w:sdtContent/>
          </w:sdt>
        </w:p>
      </w:sdtContent>
    </w:sdt>
    <w:sdt>
      <w:sdtPr>
        <w:tag w:val="goog_rdk_29"/>
        <w:id w:val="621576933"/>
      </w:sdtPr>
      <w:sdtContent>
        <w:p w14:paraId="2D0A2F67" w14:textId="77777777" w:rsidR="006128C5" w:rsidRPr="00C351AA" w:rsidRDefault="00000000" w:rsidP="006128C5">
          <w:pPr>
            <w:ind w:left="720"/>
            <w:rPr>
              <w:ins w:id="586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28"/>
              <w:id w:val="-235467038"/>
            </w:sdtPr>
            <w:sdtContent>
              <w:proofErr w:type="spellStart"/>
              <w:ins w:id="587" w:author="Pavel Švec" w:date="2024-08-02T12:34:00Z"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expected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result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1"/>
        <w:id w:val="1082880117"/>
      </w:sdtPr>
      <w:sdtContent>
        <w:p w14:paraId="7AC940AE" w14:textId="77777777" w:rsidR="006128C5" w:rsidRPr="00C351AA" w:rsidRDefault="00000000" w:rsidP="006128C5">
          <w:pPr>
            <w:ind w:left="720"/>
            <w:rPr>
              <w:ins w:id="588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0"/>
              <w:id w:val="-2082049645"/>
            </w:sdtPr>
            <w:sdtContent>
              <w:proofErr w:type="spellStart"/>
              <w:ins w:id="589" w:author="Pavel Švec" w:date="2024-08-02T12:34:00Z"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Postman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will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work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without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issue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.</w:t>
                </w:r>
              </w:ins>
            </w:sdtContent>
          </w:sdt>
        </w:p>
      </w:sdtContent>
    </w:sdt>
    <w:sdt>
      <w:sdtPr>
        <w:tag w:val="goog_rdk_33"/>
        <w:id w:val="2089409849"/>
      </w:sdtPr>
      <w:sdtContent>
        <w:p w14:paraId="15C3513E" w14:textId="77777777" w:rsidR="006128C5" w:rsidRPr="00C351AA" w:rsidRDefault="00000000" w:rsidP="006128C5">
          <w:pPr>
            <w:ind w:left="720"/>
            <w:rPr>
              <w:ins w:id="590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2"/>
              <w:id w:val="1327475749"/>
            </w:sdtPr>
            <w:sdtContent>
              <w:proofErr w:type="spellStart"/>
              <w:ins w:id="591" w:author="Pavel Švec" w:date="2024-08-02T12:34:00Z"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used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link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should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show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this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 xml:space="preserve"> </w:t>
                </w:r>
                <w:proofErr w:type="spellStart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results</w:t>
                </w:r>
                <w:proofErr w:type="spellEnd"/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:</w:t>
                </w:r>
              </w:ins>
            </w:sdtContent>
          </w:sdt>
        </w:p>
      </w:sdtContent>
    </w:sdt>
    <w:sdt>
      <w:sdtPr>
        <w:tag w:val="goog_rdk_35"/>
        <w:id w:val="1885588818"/>
      </w:sdtPr>
      <w:sdtContent>
        <w:p w14:paraId="01107F16" w14:textId="77777777" w:rsidR="006128C5" w:rsidRPr="00C351AA" w:rsidRDefault="00000000" w:rsidP="006128C5">
          <w:pPr>
            <w:ind w:left="720"/>
            <w:rPr>
              <w:ins w:id="592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4"/>
              <w:id w:val="938954343"/>
            </w:sdtPr>
            <w:sdtContent/>
          </w:sdt>
        </w:p>
      </w:sdtContent>
    </w:sdt>
    <w:sdt>
      <w:sdtPr>
        <w:tag w:val="goog_rdk_37"/>
        <w:id w:val="361788070"/>
      </w:sdtPr>
      <w:sdtContent>
        <w:p w14:paraId="70E80E03" w14:textId="77777777" w:rsidR="006128C5" w:rsidRPr="00C351AA" w:rsidRDefault="00000000" w:rsidP="006128C5">
          <w:pPr>
            <w:ind w:left="720"/>
            <w:rPr>
              <w:ins w:id="593" w:author="Pavel Švec" w:date="2024-08-02T12:34:00Z"/>
              <w:rFonts w:ascii="Roboto" w:eastAsia="Roboto" w:hAnsi="Roboto" w:cs="Roboto"/>
              <w:sz w:val="24"/>
              <w:szCs w:val="24"/>
            </w:rPr>
          </w:pPr>
          <w:sdt>
            <w:sdtPr>
              <w:tag w:val="goog_rdk_36"/>
              <w:id w:val="-1214346121"/>
            </w:sdtPr>
            <w:sdtContent>
              <w:ins w:id="594" w:author="Pavel Švec" w:date="2024-08-02T12:34:00Z">
                <w:r w:rsidR="006128C5" w:rsidRPr="00C351AA">
                  <w:rPr>
                    <w:rFonts w:ascii="Roboto" w:eastAsia="Roboto" w:hAnsi="Roboto" w:cs="Roboto"/>
                    <w:sz w:val="24"/>
                    <w:szCs w:val="24"/>
                  </w:rPr>
                  <w:t>status: 200 OK</w:t>
                </w:r>
              </w:ins>
            </w:sdtContent>
          </w:sdt>
        </w:p>
      </w:sdtContent>
    </w:sdt>
    <w:p w14:paraId="116E6A93" w14:textId="77777777" w:rsidR="006128C5" w:rsidRPr="00C351AA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53FB548E" w14:textId="77777777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  <w:ins w:id="595" w:author="Pavel Švec" w:date="2024-08-02T12:34:00Z">
        <w:r w:rsidRPr="00C351AA">
          <w:rPr>
            <w:rFonts w:ascii="Roboto" w:eastAsia="Roboto" w:hAnsi="Roboto" w:cs="Roboto"/>
            <w:sz w:val="24"/>
            <w:szCs w:val="24"/>
          </w:rPr>
          <w:t>"</w:t>
        </w:r>
        <w:proofErr w:type="spellStart"/>
        <w:r w:rsidRPr="00C351AA">
          <w:rPr>
            <w:rFonts w:ascii="Roboto" w:eastAsia="Roboto" w:hAnsi="Roboto" w:cs="Roboto"/>
            <w:sz w:val="24"/>
            <w:szCs w:val="24"/>
          </w:rPr>
          <w:t>message</w:t>
        </w:r>
        <w:proofErr w:type="spellEnd"/>
        <w:r w:rsidRPr="00C351AA">
          <w:rPr>
            <w:rFonts w:ascii="Roboto" w:eastAsia="Roboto" w:hAnsi="Roboto" w:cs="Roboto"/>
            <w:sz w:val="24"/>
            <w:szCs w:val="24"/>
          </w:rPr>
          <w:t>": "</w:t>
        </w:r>
      </w:ins>
      <w:proofErr w:type="spellStart"/>
      <w:r w:rsidRPr="00C351AA">
        <w:rPr>
          <w:rFonts w:ascii="Roboto" w:eastAsia="Roboto" w:hAnsi="Roboto" w:cs="Roboto"/>
          <w:sz w:val="24"/>
          <w:szCs w:val="24"/>
        </w:rPr>
        <w:t>Student</w:t>
      </w:r>
      <w:proofErr w:type="spellEnd"/>
      <w:r w:rsidRPr="00C351AA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can’t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be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delete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because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record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doesn’t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exist</w:t>
      </w:r>
      <w:proofErr w:type="spellEnd"/>
      <w:ins w:id="596" w:author="Pavel Švec" w:date="2024-08-02T12:34:00Z">
        <w:r w:rsidRPr="00C351AA">
          <w:rPr>
            <w:rFonts w:ascii="Roboto" w:eastAsia="Roboto" w:hAnsi="Roboto" w:cs="Roboto"/>
            <w:sz w:val="24"/>
            <w:szCs w:val="24"/>
          </w:rPr>
          <w:t>."</w:t>
        </w:r>
      </w:ins>
    </w:p>
    <w:p w14:paraId="5CC78A2D" w14:textId="77777777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</w:p>
    <w:p w14:paraId="7E09BEA9" w14:textId="495D2E10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Actual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14:paraId="6A511787" w14:textId="6299E2B3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</w:p>
    <w:p w14:paraId="02CBAD4E" w14:textId="12A154CC" w:rsidR="006128C5" w:rsidRDefault="006128C5" w:rsidP="006128C5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Status: 500 </w:t>
      </w:r>
      <w:proofErr w:type="spellStart"/>
      <w:r>
        <w:rPr>
          <w:rFonts w:ascii="Roboto" w:eastAsia="Roboto" w:hAnsi="Roboto" w:cs="Roboto"/>
          <w:sz w:val="24"/>
          <w:szCs w:val="24"/>
        </w:rPr>
        <w:t>internal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Server </w:t>
      </w:r>
      <w:proofErr w:type="spellStart"/>
      <w:r>
        <w:rPr>
          <w:rFonts w:ascii="Roboto" w:eastAsia="Roboto" w:hAnsi="Roboto" w:cs="Roboto"/>
          <w:sz w:val="24"/>
          <w:szCs w:val="24"/>
        </w:rPr>
        <w:t>error</w:t>
      </w:r>
      <w:proofErr w:type="spellEnd"/>
    </w:p>
    <w:p w14:paraId="54AA424C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{</w:t>
      </w:r>
    </w:p>
    <w:p w14:paraId="22BE4D41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timestamp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": "2024-</w:t>
      </w:r>
      <w:proofErr w:type="gramStart"/>
      <w:r w:rsidRPr="006128C5">
        <w:rPr>
          <w:rFonts w:ascii="Roboto" w:eastAsia="Roboto" w:hAnsi="Roboto" w:cs="Roboto"/>
          <w:sz w:val="24"/>
          <w:szCs w:val="24"/>
          <w:lang w:val="cs-CZ"/>
        </w:rPr>
        <w:t>08-09T12</w:t>
      </w:r>
      <w:proofErr w:type="gramEnd"/>
      <w:r w:rsidRPr="006128C5">
        <w:rPr>
          <w:rFonts w:ascii="Roboto" w:eastAsia="Roboto" w:hAnsi="Roboto" w:cs="Roboto"/>
          <w:sz w:val="24"/>
          <w:szCs w:val="24"/>
          <w:lang w:val="cs-CZ"/>
        </w:rPr>
        <w:t>:00:51.602+00:00",</w:t>
      </w:r>
    </w:p>
    <w:p w14:paraId="79A682D0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"status": 500,</w:t>
      </w:r>
    </w:p>
    <w:p w14:paraId="03F55B5B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":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Internal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 Server 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Error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",</w:t>
      </w:r>
    </w:p>
    <w:p w14:paraId="76BE53D9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message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": "",</w:t>
      </w:r>
    </w:p>
    <w:p w14:paraId="7EA3A8F5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    "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path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": "/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api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/v1/</w:t>
      </w:r>
      <w:proofErr w:type="spellStart"/>
      <w:r w:rsidRPr="006128C5">
        <w:rPr>
          <w:rFonts w:ascii="Roboto" w:eastAsia="Roboto" w:hAnsi="Roboto" w:cs="Roboto"/>
          <w:sz w:val="24"/>
          <w:szCs w:val="24"/>
          <w:lang w:val="cs-CZ"/>
        </w:rPr>
        <w:t>students</w:t>
      </w:r>
      <w:proofErr w:type="spellEnd"/>
      <w:r w:rsidRPr="006128C5">
        <w:rPr>
          <w:rFonts w:ascii="Roboto" w:eastAsia="Roboto" w:hAnsi="Roboto" w:cs="Roboto"/>
          <w:sz w:val="24"/>
          <w:szCs w:val="24"/>
          <w:lang w:val="cs-CZ"/>
        </w:rPr>
        <w:t>/1519"</w:t>
      </w:r>
    </w:p>
    <w:p w14:paraId="6795CC64" w14:textId="77777777" w:rsidR="006128C5" w:rsidRPr="006128C5" w:rsidRDefault="006128C5" w:rsidP="006128C5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lang w:val="cs-CZ"/>
        </w:rPr>
      </w:pPr>
      <w:r w:rsidRPr="006128C5">
        <w:rPr>
          <w:rFonts w:ascii="Roboto" w:eastAsia="Roboto" w:hAnsi="Roboto" w:cs="Roboto"/>
          <w:sz w:val="24"/>
          <w:szCs w:val="24"/>
          <w:lang w:val="cs-CZ"/>
        </w:rPr>
        <w:t>}</w:t>
      </w:r>
    </w:p>
    <w:p w14:paraId="2C5334BD" w14:textId="77777777" w:rsidR="006128C5" w:rsidRDefault="006128C5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2DE9B1B7" w14:textId="77777777" w:rsidR="00643664" w:rsidRDefault="00643664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1627E3E3" w14:textId="07BC2943" w:rsidR="00643664" w:rsidRPr="00903780" w:rsidRDefault="00643664" w:rsidP="00C351AA">
      <w:pPr>
        <w:shd w:val="clear" w:color="auto" w:fill="FFFFFE"/>
        <w:spacing w:line="360" w:lineRule="auto"/>
        <w:ind w:left="720"/>
        <w:rPr>
          <w:rFonts w:ascii="Roboto" w:eastAsia="Roboto" w:hAnsi="Roboto" w:cs="Roboto"/>
          <w:sz w:val="24"/>
          <w:szCs w:val="24"/>
          <w:rPrChange w:id="597" w:author="Pavel Švec" w:date="2024-08-02T12:59:00Z">
            <w:rPr>
              <w:i/>
            </w:rPr>
          </w:rPrChange>
        </w:rPr>
      </w:pPr>
      <w:r>
        <w:rPr>
          <w:rFonts w:ascii="Roboto" w:eastAsia="Roboto" w:hAnsi="Roboto" w:cs="Roboto"/>
          <w:sz w:val="24"/>
          <w:szCs w:val="24"/>
        </w:rPr>
        <w:t>Mam to uznane</w:t>
      </w:r>
    </w:p>
    <w:sectPr w:rsidR="00643664" w:rsidRPr="00903780">
      <w:footerReference w:type="default" r:id="rId9"/>
      <w:pgSz w:w="11909" w:h="16834"/>
      <w:pgMar w:top="1440" w:right="1440" w:bottom="1440" w:left="1700" w:header="720" w:footer="720" w:gutter="0"/>
      <w:pgNumType w:start="1"/>
      <w:cols w:space="708"/>
      <w:sectPrChange w:id="598" w:author="Pavel Švec" w:date="2024-08-02T12:58:00Z">
        <w:sectPr w:rsidR="00643664" w:rsidRPr="00903780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045DA" w14:textId="77777777" w:rsidR="0049065B" w:rsidRDefault="0049065B">
      <w:pPr>
        <w:spacing w:line="240" w:lineRule="auto"/>
      </w:pPr>
      <w:r>
        <w:separator/>
      </w:r>
    </w:p>
  </w:endnote>
  <w:endnote w:type="continuationSeparator" w:id="0">
    <w:p w14:paraId="099782BD" w14:textId="77777777" w:rsidR="0049065B" w:rsidRDefault="00490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81E6B" w14:textId="77777777" w:rsidR="002A24F2" w:rsidRDefault="002A24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E2935" w14:textId="77777777" w:rsidR="0049065B" w:rsidRDefault="0049065B">
      <w:pPr>
        <w:spacing w:line="240" w:lineRule="auto"/>
      </w:pPr>
      <w:r>
        <w:separator/>
      </w:r>
    </w:p>
  </w:footnote>
  <w:footnote w:type="continuationSeparator" w:id="0">
    <w:p w14:paraId="285FE783" w14:textId="77777777" w:rsidR="0049065B" w:rsidRDefault="004906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55408"/>
    <w:multiLevelType w:val="multilevel"/>
    <w:tmpl w:val="E00018F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B15C6E"/>
    <w:multiLevelType w:val="multilevel"/>
    <w:tmpl w:val="6AE43D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2AE533D"/>
    <w:multiLevelType w:val="hybridMultilevel"/>
    <w:tmpl w:val="1AC8E99A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6277A80"/>
    <w:multiLevelType w:val="hybridMultilevel"/>
    <w:tmpl w:val="D97E6662"/>
    <w:lvl w:ilvl="0" w:tplc="2320C5F4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D175EF4"/>
    <w:multiLevelType w:val="hybridMultilevel"/>
    <w:tmpl w:val="0296912E"/>
    <w:lvl w:ilvl="0" w:tplc="8A2C57FE">
      <w:start w:val="5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77297214">
    <w:abstractNumId w:val="1"/>
  </w:num>
  <w:num w:numId="2" w16cid:durableId="1239367445">
    <w:abstractNumId w:val="0"/>
  </w:num>
  <w:num w:numId="3" w16cid:durableId="1070736270">
    <w:abstractNumId w:val="2"/>
  </w:num>
  <w:num w:numId="4" w16cid:durableId="668605800">
    <w:abstractNumId w:val="4"/>
  </w:num>
  <w:num w:numId="5" w16cid:durableId="351617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4F2"/>
    <w:rsid w:val="00074084"/>
    <w:rsid w:val="001A6819"/>
    <w:rsid w:val="001B6D1A"/>
    <w:rsid w:val="001D5B7F"/>
    <w:rsid w:val="002608C8"/>
    <w:rsid w:val="0029412C"/>
    <w:rsid w:val="002A24F2"/>
    <w:rsid w:val="002E32E8"/>
    <w:rsid w:val="0049065B"/>
    <w:rsid w:val="004A32D8"/>
    <w:rsid w:val="005F6A41"/>
    <w:rsid w:val="006128C5"/>
    <w:rsid w:val="00643664"/>
    <w:rsid w:val="008204A3"/>
    <w:rsid w:val="00864788"/>
    <w:rsid w:val="00903780"/>
    <w:rsid w:val="009057AE"/>
    <w:rsid w:val="0099753F"/>
    <w:rsid w:val="009F15A3"/>
    <w:rsid w:val="00A17EC0"/>
    <w:rsid w:val="00AA29C6"/>
    <w:rsid w:val="00C351AA"/>
    <w:rsid w:val="00D233A7"/>
    <w:rsid w:val="00D81726"/>
    <w:rsid w:val="00DC62BC"/>
    <w:rsid w:val="00DE5D8B"/>
    <w:rsid w:val="00DF3F9B"/>
    <w:rsid w:val="00E3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98C"/>
  <w15:docId w15:val="{730454AA-AE8B-4FF8-B670-5059A167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sk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dstavecseseznamem">
    <w:name w:val="List Paragraph"/>
    <w:basedOn w:val="Normln"/>
    <w:uiPriority w:val="34"/>
    <w:qFormat/>
    <w:rsid w:val="008204A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351AA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63ljrpfPtwh2fmgcVuG2jKEhEg==">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3178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svecpavel@centrum.cz</cp:lastModifiedBy>
  <cp:revision>2</cp:revision>
  <dcterms:created xsi:type="dcterms:W3CDTF">2024-08-22T16:21:00Z</dcterms:created>
  <dcterms:modified xsi:type="dcterms:W3CDTF">2024-08-22T16:21:00Z</dcterms:modified>
</cp:coreProperties>
</file>